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050F" w14:textId="59CBE874" w:rsidR="00D77E33" w:rsidRPr="00C95693" w:rsidRDefault="00D77E33" w:rsidP="00D77E33">
      <w:pPr>
        <w:spacing w:after="0"/>
      </w:pPr>
      <w:r w:rsidRPr="00950E98">
        <w:rPr>
          <w:highlight w:val="yellow"/>
        </w:rPr>
        <w:t>She has set a new National Record and Personal Best</w:t>
      </w:r>
      <w:r w:rsidRPr="00950E98">
        <w:t>.</w:t>
      </w:r>
    </w:p>
    <w:p w14:paraId="5CCD07E2" w14:textId="77777777" w:rsidR="00D77E33" w:rsidRPr="00C95693" w:rsidRDefault="00D77E33" w:rsidP="00D77E33">
      <w:pPr>
        <w:spacing w:after="0"/>
      </w:pPr>
      <w:r>
        <w:rPr>
          <w:highlight w:val="yellow"/>
        </w:rPr>
        <w:t>H</w:t>
      </w:r>
      <w:r w:rsidRPr="00950E98">
        <w:rPr>
          <w:highlight w:val="yellow"/>
        </w:rPr>
        <w:t>e has set a new National Record and Personal Best</w:t>
      </w:r>
      <w:r w:rsidRPr="00950E98">
        <w:t>.</w:t>
      </w:r>
    </w:p>
    <w:p w14:paraId="61924587" w14:textId="77777777" w:rsidR="00D77E33" w:rsidRDefault="00D77E33" w:rsidP="00D77E33">
      <w:pPr>
        <w:spacing w:after="0"/>
        <w:rPr>
          <w:b/>
          <w:u w:val="single"/>
        </w:rPr>
      </w:pPr>
    </w:p>
    <w:p w14:paraId="438232EB" w14:textId="2A2EAC0F" w:rsidR="00D77E33" w:rsidRPr="002B254E" w:rsidRDefault="001C7779" w:rsidP="002B254E">
      <w:pPr>
        <w:pStyle w:val="Heading1"/>
      </w:pPr>
      <w:r w:rsidRPr="002B254E">
        <w:t xml:space="preserve">06 </w:t>
      </w:r>
      <w:r w:rsidR="00D77E33" w:rsidRPr="002B254E">
        <w:t>May</w:t>
      </w:r>
      <w:r w:rsidRPr="002B254E">
        <w:t xml:space="preserve"> </w:t>
      </w:r>
      <w:r w:rsidR="00FF53E2" w:rsidRPr="002B254E">
        <w:t>MORNING</w:t>
      </w:r>
    </w:p>
    <w:p w14:paraId="72E9EEAC" w14:textId="5934E6F1" w:rsidR="001C7779" w:rsidRDefault="001C7779" w:rsidP="00D77E33">
      <w:pPr>
        <w:spacing w:after="0"/>
        <w:rPr>
          <w:b/>
          <w:u w:val="single"/>
        </w:rPr>
      </w:pPr>
    </w:p>
    <w:p w14:paraId="5D8C8CE2" w14:textId="7157AC42" w:rsidR="001C7779" w:rsidRPr="0024255C" w:rsidRDefault="001C7779" w:rsidP="002B254E">
      <w:pPr>
        <w:pStyle w:val="Heading2"/>
        <w:rPr>
          <w:highlight w:val="darkGray"/>
        </w:rPr>
      </w:pPr>
      <w:r w:rsidRPr="0024255C">
        <w:rPr>
          <w:highlight w:val="darkGray"/>
        </w:rPr>
        <w:t>*ATHLETICS – WO</w:t>
      </w:r>
      <w:r w:rsidR="002B254E" w:rsidRPr="0024255C">
        <w:rPr>
          <w:highlight w:val="darkGray"/>
        </w:rPr>
        <w:t>MEN</w:t>
      </w:r>
      <w:r w:rsidRPr="0024255C">
        <w:rPr>
          <w:highlight w:val="darkGray"/>
        </w:rPr>
        <w:t xml:space="preserve"> MARATHON</w:t>
      </w:r>
      <w:r w:rsidR="00E05288" w:rsidRPr="0024255C">
        <w:rPr>
          <w:highlight w:val="darkGray"/>
        </w:rPr>
        <w:t>*</w:t>
      </w:r>
    </w:p>
    <w:p w14:paraId="52845817" w14:textId="2F97B76C" w:rsidR="001C7779" w:rsidRPr="0024255C" w:rsidRDefault="001C7779" w:rsidP="002B254E">
      <w:pPr>
        <w:pStyle w:val="Heading3"/>
        <w:rPr>
          <w:highlight w:val="darkGray"/>
        </w:rPr>
      </w:pPr>
      <w:r w:rsidRPr="0024255C">
        <w:rPr>
          <w:highlight w:val="darkGray"/>
        </w:rPr>
        <w:t>TAN FANG YU SHARON (SGP)</w:t>
      </w:r>
    </w:p>
    <w:p w14:paraId="4E6496A7" w14:textId="54A746DE" w:rsidR="001C7779" w:rsidRDefault="001C7779" w:rsidP="001C7779">
      <w:pPr>
        <w:spacing w:after="0"/>
      </w:pPr>
      <w:r w:rsidRPr="0024255C">
        <w:rPr>
          <w:highlight w:val="darkGray"/>
        </w:rPr>
        <w:t xml:space="preserve">Time: </w:t>
      </w:r>
      <w:r w:rsidR="00385A87" w:rsidRPr="0024255C">
        <w:rPr>
          <w:highlight w:val="darkGray"/>
        </w:rPr>
        <w:t>3</w:t>
      </w:r>
      <w:r w:rsidRPr="0024255C">
        <w:rPr>
          <w:highlight w:val="darkGray"/>
        </w:rPr>
        <w:t>:</w:t>
      </w:r>
      <w:r w:rsidR="00385A87" w:rsidRPr="0024255C">
        <w:rPr>
          <w:highlight w:val="darkGray"/>
        </w:rPr>
        <w:t>32.58</w:t>
      </w:r>
      <w:r w:rsidRPr="0024255C">
        <w:rPr>
          <w:highlight w:val="darkGray"/>
        </w:rPr>
        <w:t xml:space="preserve">. She finished </w:t>
      </w:r>
      <w:r w:rsidR="00385A87" w:rsidRPr="0024255C">
        <w:rPr>
          <w:highlight w:val="darkGray"/>
        </w:rPr>
        <w:t>7th</w:t>
      </w:r>
      <w:r w:rsidRPr="0024255C">
        <w:rPr>
          <w:highlight w:val="darkGray"/>
        </w:rPr>
        <w:t xml:space="preserve"> out of </w:t>
      </w:r>
      <w:r w:rsidR="00385A87" w:rsidRPr="0024255C">
        <w:rPr>
          <w:highlight w:val="darkGray"/>
        </w:rPr>
        <w:t>9</w:t>
      </w:r>
      <w:r w:rsidR="00051977" w:rsidRPr="0024255C">
        <w:rPr>
          <w:highlight w:val="darkGray"/>
        </w:rPr>
        <w:t>.</w:t>
      </w:r>
    </w:p>
    <w:p w14:paraId="74E84A45" w14:textId="567A10A0" w:rsidR="00D77E33" w:rsidRDefault="00D77E33" w:rsidP="00D77E33">
      <w:pPr>
        <w:spacing w:after="0"/>
        <w:rPr>
          <w:b/>
          <w:u w:val="single"/>
        </w:rPr>
      </w:pPr>
    </w:p>
    <w:p w14:paraId="23DCB50D" w14:textId="6CF65BD8" w:rsidR="001C7779" w:rsidRPr="00FC31B6" w:rsidRDefault="001C7779" w:rsidP="00FC31B6">
      <w:pPr>
        <w:pStyle w:val="Heading1"/>
      </w:pPr>
      <w:r w:rsidRPr="002B254E">
        <w:t>0</w:t>
      </w:r>
      <w:r w:rsidR="00510652" w:rsidRPr="002B254E">
        <w:t>8</w:t>
      </w:r>
      <w:r w:rsidRPr="002B254E">
        <w:t xml:space="preserve"> May </w:t>
      </w:r>
      <w:r w:rsidR="00510652" w:rsidRPr="002B254E">
        <w:t>M</w:t>
      </w:r>
      <w:r w:rsidR="00FF53E2" w:rsidRPr="002B254E">
        <w:t>ORNING</w:t>
      </w:r>
    </w:p>
    <w:p w14:paraId="0E761E4C" w14:textId="44CF5C44" w:rsidR="00D77E33" w:rsidRPr="002B254E" w:rsidRDefault="00D77E33" w:rsidP="002B254E">
      <w:pPr>
        <w:pStyle w:val="Heading2"/>
      </w:pPr>
      <w:r w:rsidRPr="002B254E">
        <w:t>*ATHLETICS – WO</w:t>
      </w:r>
      <w:r w:rsidR="002B254E">
        <w:t>MEN</w:t>
      </w:r>
      <w:r w:rsidRPr="002B254E">
        <w:t xml:space="preserve"> 200M </w:t>
      </w:r>
      <w:r w:rsidR="00DF20CC">
        <w:t>HEAT</w:t>
      </w:r>
      <w:r w:rsidRPr="002B254E">
        <w:t>*</w:t>
      </w:r>
    </w:p>
    <w:p w14:paraId="64750C5E" w14:textId="77777777" w:rsidR="00D77E33" w:rsidRPr="0072762E" w:rsidRDefault="00D77E33" w:rsidP="002B254E">
      <w:pPr>
        <w:pStyle w:val="Heading3"/>
        <w:rPr>
          <w:highlight w:val="darkGray"/>
        </w:rPr>
      </w:pPr>
      <w:r w:rsidRPr="0072762E">
        <w:rPr>
          <w:highlight w:val="darkGray"/>
        </w:rPr>
        <w:t>PEREIRA VERONICA SHANTI (SGP)</w:t>
      </w:r>
    </w:p>
    <w:p w14:paraId="79686C47" w14:textId="753AB414" w:rsidR="00D77E33" w:rsidRPr="0072762E" w:rsidRDefault="00D77E33" w:rsidP="00D77E33">
      <w:pPr>
        <w:spacing w:after="0"/>
        <w:rPr>
          <w:highlight w:val="darkGray"/>
        </w:rPr>
      </w:pPr>
      <w:r w:rsidRPr="0072762E">
        <w:rPr>
          <w:highlight w:val="darkGray"/>
        </w:rPr>
        <w:t xml:space="preserve">Time: </w:t>
      </w:r>
      <w:r w:rsidR="00382AA2" w:rsidRPr="0072762E">
        <w:rPr>
          <w:highlight w:val="darkGray"/>
        </w:rPr>
        <w:t>24.02</w:t>
      </w:r>
      <w:r w:rsidR="001C7779" w:rsidRPr="0072762E">
        <w:rPr>
          <w:highlight w:val="darkGray"/>
        </w:rPr>
        <w:t xml:space="preserve">. </w:t>
      </w:r>
      <w:r w:rsidRPr="0072762E">
        <w:rPr>
          <w:highlight w:val="darkGray"/>
        </w:rPr>
        <w:t xml:space="preserve">She finished </w:t>
      </w:r>
      <w:r w:rsidR="00382AA2" w:rsidRPr="0072762E">
        <w:rPr>
          <w:highlight w:val="darkGray"/>
        </w:rPr>
        <w:t>3rd</w:t>
      </w:r>
      <w:r w:rsidRPr="0072762E">
        <w:rPr>
          <w:highlight w:val="darkGray"/>
        </w:rPr>
        <w:t xml:space="preserve"> out of </w:t>
      </w:r>
      <w:r w:rsidR="00382AA2" w:rsidRPr="0072762E">
        <w:rPr>
          <w:highlight w:val="darkGray"/>
        </w:rPr>
        <w:t>12</w:t>
      </w:r>
      <w:r w:rsidRPr="0072762E">
        <w:rPr>
          <w:highlight w:val="darkGray"/>
        </w:rPr>
        <w:t xml:space="preserve"> and </w:t>
      </w:r>
      <w:r w:rsidR="00510652" w:rsidRPr="0072762E">
        <w:rPr>
          <w:highlight w:val="darkGray"/>
        </w:rPr>
        <w:t>advanced to the F</w:t>
      </w:r>
      <w:r w:rsidRPr="0072762E">
        <w:rPr>
          <w:highlight w:val="darkGray"/>
        </w:rPr>
        <w:t xml:space="preserve">inal, which will be held </w:t>
      </w:r>
      <w:r w:rsidR="00510652" w:rsidRPr="0072762E">
        <w:rPr>
          <w:highlight w:val="darkGray"/>
        </w:rPr>
        <w:t xml:space="preserve">today </w:t>
      </w:r>
      <w:r w:rsidRPr="0072762E">
        <w:rPr>
          <w:highlight w:val="darkGray"/>
        </w:rPr>
        <w:t>at 1</w:t>
      </w:r>
      <w:r w:rsidR="001C7779" w:rsidRPr="0072762E">
        <w:rPr>
          <w:highlight w:val="darkGray"/>
        </w:rPr>
        <w:t>615</w:t>
      </w:r>
      <w:r w:rsidRPr="0072762E">
        <w:rPr>
          <w:highlight w:val="darkGray"/>
        </w:rPr>
        <w:t>hr (</w:t>
      </w:r>
      <w:r w:rsidR="001C7779" w:rsidRPr="0072762E">
        <w:rPr>
          <w:highlight w:val="darkGray"/>
        </w:rPr>
        <w:t>CAM</w:t>
      </w:r>
      <w:r w:rsidRPr="0072762E">
        <w:rPr>
          <w:highlight w:val="darkGray"/>
        </w:rPr>
        <w:t xml:space="preserve"> time).</w:t>
      </w:r>
      <w:r w:rsidR="00113576" w:rsidRPr="0072762E">
        <w:rPr>
          <w:highlight w:val="darkGray"/>
        </w:rPr>
        <w:t xml:space="preserve"> </w:t>
      </w:r>
    </w:p>
    <w:p w14:paraId="3E6FE031" w14:textId="0BADAB85" w:rsidR="00F319AE" w:rsidRPr="0072762E" w:rsidRDefault="00F319AE" w:rsidP="00D77E33">
      <w:pPr>
        <w:spacing w:after="0"/>
        <w:rPr>
          <w:highlight w:val="darkGray"/>
        </w:rPr>
      </w:pPr>
    </w:p>
    <w:p w14:paraId="7FFC8006" w14:textId="77777777" w:rsidR="00F319AE" w:rsidRPr="0072762E" w:rsidRDefault="00F319AE" w:rsidP="00F319AE">
      <w:pPr>
        <w:pStyle w:val="Heading3"/>
        <w:rPr>
          <w:highlight w:val="darkGray"/>
        </w:rPr>
      </w:pPr>
      <w:r w:rsidRPr="0072762E">
        <w:rPr>
          <w:highlight w:val="darkGray"/>
        </w:rPr>
        <w:t>ELIZABETH-ANN TAN SHEE RU (SGP)</w:t>
      </w:r>
    </w:p>
    <w:p w14:paraId="14C8547A" w14:textId="54F39CA5" w:rsidR="00F319AE" w:rsidRDefault="00F319AE" w:rsidP="00F319AE">
      <w:pPr>
        <w:spacing w:after="0"/>
      </w:pPr>
      <w:r w:rsidRPr="0072762E">
        <w:rPr>
          <w:highlight w:val="darkGray"/>
        </w:rPr>
        <w:t xml:space="preserve">Time: </w:t>
      </w:r>
      <w:r w:rsidR="00382AA2" w:rsidRPr="0072762E">
        <w:rPr>
          <w:highlight w:val="darkGray"/>
        </w:rPr>
        <w:t>24.1</w:t>
      </w:r>
      <w:r w:rsidR="00DC2CC3" w:rsidRPr="0072762E">
        <w:rPr>
          <w:highlight w:val="darkGray"/>
        </w:rPr>
        <w:t>1</w:t>
      </w:r>
      <w:r w:rsidRPr="0072762E">
        <w:rPr>
          <w:highlight w:val="darkGray"/>
        </w:rPr>
        <w:t xml:space="preserve">. She finished </w:t>
      </w:r>
      <w:r w:rsidR="00430C82" w:rsidRPr="0072762E">
        <w:rPr>
          <w:highlight w:val="darkGray"/>
        </w:rPr>
        <w:t>5th</w:t>
      </w:r>
      <w:r w:rsidRPr="0072762E">
        <w:rPr>
          <w:highlight w:val="darkGray"/>
        </w:rPr>
        <w:t xml:space="preserve"> out of </w:t>
      </w:r>
      <w:r w:rsidR="00382AA2" w:rsidRPr="0072762E">
        <w:rPr>
          <w:highlight w:val="darkGray"/>
        </w:rPr>
        <w:t>12</w:t>
      </w:r>
      <w:r w:rsidRPr="0072762E">
        <w:rPr>
          <w:highlight w:val="darkGray"/>
        </w:rPr>
        <w:t xml:space="preserve"> and advanced to the Final, which will be held today at 1615hr (CAM time)</w:t>
      </w:r>
      <w:r w:rsidR="002A1F07" w:rsidRPr="0072762E">
        <w:rPr>
          <w:highlight w:val="darkGray"/>
        </w:rPr>
        <w:t xml:space="preserve">. </w:t>
      </w:r>
    </w:p>
    <w:p w14:paraId="360EE2D8" w14:textId="77777777" w:rsidR="00D77E33" w:rsidRDefault="00D77E33" w:rsidP="00D77E33">
      <w:pPr>
        <w:spacing w:after="0"/>
      </w:pPr>
    </w:p>
    <w:p w14:paraId="74214677" w14:textId="1478F394" w:rsidR="00D77E33" w:rsidRPr="00F87D9B" w:rsidRDefault="00D77E33" w:rsidP="002B254E">
      <w:pPr>
        <w:pStyle w:val="Heading2"/>
        <w:rPr>
          <w:highlight w:val="darkGray"/>
        </w:rPr>
      </w:pPr>
      <w:bookmarkStart w:id="0" w:name="_Hlk133348495"/>
      <w:r w:rsidRPr="00F87D9B">
        <w:rPr>
          <w:highlight w:val="darkGray"/>
        </w:rPr>
        <w:t xml:space="preserve">*ATHLETICS – </w:t>
      </w:r>
      <w:r w:rsidR="002B254E" w:rsidRPr="00F87D9B">
        <w:rPr>
          <w:highlight w:val="darkGray"/>
        </w:rPr>
        <w:t>MEN</w:t>
      </w:r>
      <w:r w:rsidRPr="00F87D9B">
        <w:rPr>
          <w:highlight w:val="darkGray"/>
        </w:rPr>
        <w:t xml:space="preserve"> 200M</w:t>
      </w:r>
      <w:r w:rsidR="00510652" w:rsidRPr="00F87D9B">
        <w:rPr>
          <w:highlight w:val="darkGray"/>
        </w:rPr>
        <w:t xml:space="preserve"> </w:t>
      </w:r>
      <w:r w:rsidR="00984FFF" w:rsidRPr="00F87D9B">
        <w:rPr>
          <w:highlight w:val="darkGray"/>
        </w:rPr>
        <w:t>HEAT</w:t>
      </w:r>
      <w:r w:rsidRPr="00F87D9B">
        <w:rPr>
          <w:highlight w:val="darkGray"/>
        </w:rPr>
        <w:t>*</w:t>
      </w:r>
    </w:p>
    <w:p w14:paraId="19C15DE6" w14:textId="293F14BB" w:rsidR="00D77E33" w:rsidRPr="00F87D9B" w:rsidRDefault="00D77E33" w:rsidP="002B254E">
      <w:pPr>
        <w:pStyle w:val="Heading3"/>
        <w:rPr>
          <w:highlight w:val="darkGray"/>
        </w:rPr>
      </w:pPr>
      <w:r w:rsidRPr="00F87D9B">
        <w:rPr>
          <w:highlight w:val="darkGray"/>
        </w:rPr>
        <w:t>MA</w:t>
      </w:r>
      <w:r w:rsidR="001C7779" w:rsidRPr="00F87D9B">
        <w:rPr>
          <w:highlight w:val="darkGray"/>
        </w:rPr>
        <w:t>RK LEE REN</w:t>
      </w:r>
      <w:r w:rsidRPr="00F87D9B">
        <w:rPr>
          <w:highlight w:val="darkGray"/>
        </w:rPr>
        <w:t xml:space="preserve"> (SGP)</w:t>
      </w:r>
    </w:p>
    <w:p w14:paraId="1D708EBE" w14:textId="27D0B709" w:rsidR="00DA5A32" w:rsidRDefault="00DA5A32" w:rsidP="00DA5A32">
      <w:pPr>
        <w:spacing w:after="0"/>
      </w:pPr>
      <w:r w:rsidRPr="00F87D9B">
        <w:rPr>
          <w:highlight w:val="darkGray"/>
        </w:rPr>
        <w:t xml:space="preserve">Time: </w:t>
      </w:r>
      <w:r w:rsidR="005863BB" w:rsidRPr="00F87D9B">
        <w:rPr>
          <w:highlight w:val="darkGray"/>
        </w:rPr>
        <w:t>21.44</w:t>
      </w:r>
      <w:r w:rsidRPr="00F87D9B">
        <w:rPr>
          <w:highlight w:val="darkGray"/>
        </w:rPr>
        <w:t xml:space="preserve">. He finished </w:t>
      </w:r>
      <w:r w:rsidR="006E5872" w:rsidRPr="00F87D9B">
        <w:rPr>
          <w:highlight w:val="darkGray"/>
        </w:rPr>
        <w:t>7th</w:t>
      </w:r>
      <w:r w:rsidRPr="00F87D9B">
        <w:rPr>
          <w:highlight w:val="darkGray"/>
        </w:rPr>
        <w:t xml:space="preserve"> out of </w:t>
      </w:r>
      <w:r w:rsidR="005F70EE" w:rsidRPr="00F87D9B">
        <w:rPr>
          <w:highlight w:val="darkGray"/>
        </w:rPr>
        <w:t>15</w:t>
      </w:r>
      <w:r w:rsidRPr="00F87D9B">
        <w:rPr>
          <w:highlight w:val="darkGray"/>
        </w:rPr>
        <w:t xml:space="preserve"> and advanced to the Final, which will be held today at 1635hr (CAM time). </w:t>
      </w:r>
      <w:r w:rsidR="00661AFF" w:rsidRPr="00F87D9B">
        <w:rPr>
          <w:highlight w:val="darkGray"/>
        </w:rPr>
        <w:t>He has set a new Personal Best (pending ratification).</w:t>
      </w:r>
    </w:p>
    <w:p w14:paraId="7BC6D347" w14:textId="6F586A99" w:rsidR="00F319AE" w:rsidRDefault="00F319AE" w:rsidP="00DA5A32">
      <w:pPr>
        <w:spacing w:after="0"/>
      </w:pPr>
    </w:p>
    <w:p w14:paraId="47FFC347" w14:textId="77777777" w:rsidR="00F319AE" w:rsidRPr="00F319AE" w:rsidRDefault="00F319AE" w:rsidP="00F319AE">
      <w:pPr>
        <w:pStyle w:val="Heading3"/>
        <w:rPr>
          <w:strike/>
        </w:rPr>
      </w:pPr>
      <w:r w:rsidRPr="00F319AE">
        <w:rPr>
          <w:strike/>
        </w:rPr>
        <w:t>LEE SIONG EN REUBEN RAINER (SGP)</w:t>
      </w:r>
    </w:p>
    <w:bookmarkEnd w:id="0"/>
    <w:p w14:paraId="39F35B27" w14:textId="77777777" w:rsidR="00F319AE" w:rsidRPr="00F319AE" w:rsidRDefault="00F319AE" w:rsidP="00F319AE">
      <w:pPr>
        <w:spacing w:after="0"/>
        <w:rPr>
          <w:b/>
          <w:strike/>
        </w:rPr>
      </w:pPr>
      <w:r w:rsidRPr="00F319AE">
        <w:rPr>
          <w:strike/>
        </w:rPr>
        <w:t xml:space="preserve">Time: </w:t>
      </w:r>
      <w:proofErr w:type="gramStart"/>
      <w:r w:rsidRPr="00F319AE">
        <w:rPr>
          <w:strike/>
          <w:highlight w:val="yellow"/>
        </w:rPr>
        <w:t>XX.XX.</w:t>
      </w:r>
      <w:proofErr w:type="gramEnd"/>
      <w:r w:rsidRPr="00F319AE">
        <w:rPr>
          <w:strike/>
        </w:rPr>
        <w:t xml:space="preserve"> He finished </w:t>
      </w:r>
      <w:r w:rsidRPr="00F319AE">
        <w:rPr>
          <w:strike/>
          <w:highlight w:val="yellow"/>
        </w:rPr>
        <w:t>XX out of XX</w:t>
      </w:r>
      <w:r w:rsidRPr="00F319AE">
        <w:rPr>
          <w:strike/>
        </w:rPr>
        <w:t xml:space="preserve"> and </w:t>
      </w:r>
      <w:r w:rsidRPr="00F319AE">
        <w:rPr>
          <w:strike/>
          <w:highlight w:val="yellow"/>
        </w:rPr>
        <w:t>advanced to the Final, which will be held today at 1635hr (CAM time).</w:t>
      </w:r>
      <w:r w:rsidRPr="00F319AE">
        <w:rPr>
          <w:strike/>
        </w:rPr>
        <w:t xml:space="preserve"> </w:t>
      </w:r>
      <w:r w:rsidRPr="00F319AE">
        <w:rPr>
          <w:strike/>
          <w:highlight w:val="yellow"/>
        </w:rPr>
        <w:t xml:space="preserve">/ </w:t>
      </w:r>
      <w:proofErr w:type="gramStart"/>
      <w:r w:rsidRPr="00F319AE">
        <w:rPr>
          <w:strike/>
          <w:highlight w:val="yellow"/>
        </w:rPr>
        <w:t>did</w:t>
      </w:r>
      <w:proofErr w:type="gramEnd"/>
      <w:r w:rsidRPr="00F319AE">
        <w:rPr>
          <w:strike/>
          <w:highlight w:val="yellow"/>
        </w:rPr>
        <w:t xml:space="preserve"> not advance to the Final.</w:t>
      </w:r>
    </w:p>
    <w:p w14:paraId="1848578C" w14:textId="134941EB" w:rsidR="00D77E33" w:rsidRDefault="00D77E33" w:rsidP="00D77E33"/>
    <w:p w14:paraId="7C729A5A" w14:textId="77777777" w:rsidR="003C3FAD" w:rsidRDefault="003C3FAD" w:rsidP="00D77E33"/>
    <w:p w14:paraId="3F7AFA42" w14:textId="157104D1" w:rsidR="00510652" w:rsidRPr="002B254E" w:rsidRDefault="00510652" w:rsidP="002B254E">
      <w:pPr>
        <w:pStyle w:val="Heading1"/>
      </w:pPr>
      <w:r w:rsidRPr="002B254E">
        <w:t>08 May A</w:t>
      </w:r>
      <w:r w:rsidR="00FF53E2" w:rsidRPr="002B254E">
        <w:t>FTERNOON</w:t>
      </w:r>
    </w:p>
    <w:p w14:paraId="6BDF98A8" w14:textId="77777777" w:rsidR="00510652" w:rsidRPr="005E1FF8" w:rsidRDefault="00510652" w:rsidP="00510652">
      <w:pPr>
        <w:spacing w:after="0"/>
        <w:rPr>
          <w:b/>
          <w:u w:val="single"/>
        </w:rPr>
      </w:pPr>
    </w:p>
    <w:p w14:paraId="5D05AA71" w14:textId="1CB017B7" w:rsidR="00510652" w:rsidRPr="001C6E1E" w:rsidRDefault="00510652" w:rsidP="002B254E">
      <w:pPr>
        <w:pStyle w:val="Heading2"/>
        <w:rPr>
          <w:strike/>
        </w:rPr>
      </w:pPr>
      <w:r w:rsidRPr="001C6E1E">
        <w:rPr>
          <w:strike/>
        </w:rPr>
        <w:t xml:space="preserve">*ATHLETICS – </w:t>
      </w:r>
      <w:r w:rsidR="002B254E" w:rsidRPr="001C6E1E">
        <w:rPr>
          <w:strike/>
        </w:rPr>
        <w:t>MEN</w:t>
      </w:r>
      <w:r w:rsidRPr="001C6E1E">
        <w:rPr>
          <w:strike/>
        </w:rPr>
        <w:t xml:space="preserve"> POLE VAULT FINAL*</w:t>
      </w:r>
    </w:p>
    <w:p w14:paraId="3D68911C" w14:textId="17865810" w:rsidR="00510652" w:rsidRPr="001C6E1E" w:rsidRDefault="00510652" w:rsidP="002B254E">
      <w:pPr>
        <w:pStyle w:val="Heading3"/>
        <w:rPr>
          <w:strike/>
        </w:rPr>
      </w:pPr>
      <w:r w:rsidRPr="001C6E1E">
        <w:rPr>
          <w:strike/>
        </w:rPr>
        <w:t>KOH WEI SHIEN (SGP)</w:t>
      </w:r>
    </w:p>
    <w:p w14:paraId="1683F2AA" w14:textId="0BAD9CB4" w:rsidR="00510652" w:rsidRPr="001C6E1E" w:rsidRDefault="00533FFF" w:rsidP="00510652">
      <w:pPr>
        <w:spacing w:after="0"/>
        <w:rPr>
          <w:strike/>
        </w:rPr>
      </w:pPr>
      <w:r w:rsidRPr="00832297">
        <w:rPr>
          <w:highlight w:val="darkGray"/>
        </w:rPr>
        <w:t>Heigh</w:t>
      </w:r>
      <w:r w:rsidR="00510652" w:rsidRPr="00832297">
        <w:rPr>
          <w:highlight w:val="darkGray"/>
        </w:rPr>
        <w:t>t:</w:t>
      </w:r>
      <w:r w:rsidR="00272881" w:rsidRPr="00832297">
        <w:rPr>
          <w:highlight w:val="darkGray"/>
        </w:rPr>
        <w:t xml:space="preserve"> No Height (NH)</w:t>
      </w:r>
      <w:r w:rsidR="00510652" w:rsidRPr="00832297">
        <w:rPr>
          <w:highlight w:val="darkGray"/>
        </w:rPr>
        <w:t xml:space="preserve">. </w:t>
      </w:r>
    </w:p>
    <w:p w14:paraId="1E614CF5" w14:textId="77777777" w:rsidR="00272881" w:rsidRPr="00832297" w:rsidRDefault="00272881" w:rsidP="00510652">
      <w:pPr>
        <w:spacing w:after="0"/>
        <w:rPr>
          <w:highlight w:val="darkGray"/>
        </w:rPr>
      </w:pPr>
    </w:p>
    <w:p w14:paraId="7DBCEA0B" w14:textId="7432ACD7" w:rsidR="00510652" w:rsidRPr="001C6E1E" w:rsidRDefault="00510652" w:rsidP="002B254E">
      <w:pPr>
        <w:pStyle w:val="Heading3"/>
        <w:rPr>
          <w:strike/>
        </w:rPr>
      </w:pPr>
      <w:r w:rsidRPr="001C6E1E">
        <w:rPr>
          <w:strike/>
        </w:rPr>
        <w:t>LOW JUN YU (SGP)</w:t>
      </w:r>
    </w:p>
    <w:p w14:paraId="7F6E8B82" w14:textId="409C92D8" w:rsidR="00510652" w:rsidRPr="001C6E1E" w:rsidRDefault="00533FFF" w:rsidP="00510652">
      <w:pPr>
        <w:spacing w:after="0"/>
        <w:rPr>
          <w:strike/>
        </w:rPr>
      </w:pPr>
      <w:r w:rsidRPr="00832297">
        <w:rPr>
          <w:highlight w:val="darkGray"/>
        </w:rPr>
        <w:t>Height</w:t>
      </w:r>
      <w:r w:rsidR="00510652" w:rsidRPr="00832297">
        <w:rPr>
          <w:highlight w:val="darkGray"/>
        </w:rPr>
        <w:t xml:space="preserve">: </w:t>
      </w:r>
      <w:r w:rsidR="00272881" w:rsidRPr="00832297">
        <w:rPr>
          <w:highlight w:val="darkGray"/>
        </w:rPr>
        <w:t>No Height (NH)</w:t>
      </w:r>
      <w:r w:rsidR="00510652" w:rsidRPr="00832297">
        <w:rPr>
          <w:highlight w:val="darkGray"/>
        </w:rPr>
        <w:t>.</w:t>
      </w:r>
    </w:p>
    <w:p w14:paraId="571DAB9D" w14:textId="0E6FA196" w:rsidR="00510652" w:rsidRDefault="00510652" w:rsidP="00510652">
      <w:pPr>
        <w:spacing w:after="0"/>
      </w:pPr>
    </w:p>
    <w:p w14:paraId="6B96BE5F" w14:textId="77A1D236" w:rsidR="00C3683F" w:rsidRDefault="00C3683F" w:rsidP="00510652">
      <w:pPr>
        <w:spacing w:after="0"/>
      </w:pPr>
    </w:p>
    <w:p w14:paraId="160A62B9" w14:textId="1EF6B6AB" w:rsidR="00F179DA" w:rsidRDefault="00F179DA" w:rsidP="00510652">
      <w:pPr>
        <w:spacing w:after="0"/>
      </w:pPr>
    </w:p>
    <w:p w14:paraId="79CA7A96" w14:textId="38C753AA" w:rsidR="00F179DA" w:rsidRDefault="00F179DA" w:rsidP="00510652">
      <w:pPr>
        <w:spacing w:after="0"/>
      </w:pPr>
    </w:p>
    <w:p w14:paraId="51E163AB" w14:textId="77777777" w:rsidR="00F179DA" w:rsidRDefault="00F179DA" w:rsidP="00510652">
      <w:pPr>
        <w:spacing w:after="0"/>
      </w:pPr>
    </w:p>
    <w:p w14:paraId="7BF04755" w14:textId="1FEEDFE8" w:rsidR="00510652" w:rsidRPr="00424CDB" w:rsidRDefault="00510652" w:rsidP="002B254E">
      <w:pPr>
        <w:pStyle w:val="Heading2"/>
        <w:rPr>
          <w:highlight w:val="darkGray"/>
        </w:rPr>
      </w:pPr>
      <w:r w:rsidRPr="00424CDB">
        <w:rPr>
          <w:highlight w:val="darkGray"/>
        </w:rPr>
        <w:lastRenderedPageBreak/>
        <w:t>*ATHLETICS – WO</w:t>
      </w:r>
      <w:r w:rsidR="002B254E" w:rsidRPr="00424CDB">
        <w:rPr>
          <w:highlight w:val="darkGray"/>
        </w:rPr>
        <w:t>MEN</w:t>
      </w:r>
      <w:r w:rsidRPr="00424CDB">
        <w:rPr>
          <w:highlight w:val="darkGray"/>
        </w:rPr>
        <w:t xml:space="preserve"> 200M FINAL*</w:t>
      </w:r>
    </w:p>
    <w:p w14:paraId="4BED9412" w14:textId="77777777" w:rsidR="00510652" w:rsidRPr="00424CDB" w:rsidRDefault="00510652" w:rsidP="002B254E">
      <w:pPr>
        <w:pStyle w:val="Heading3"/>
        <w:rPr>
          <w:highlight w:val="darkGray"/>
        </w:rPr>
      </w:pPr>
      <w:r w:rsidRPr="00424CDB">
        <w:rPr>
          <w:highlight w:val="darkGray"/>
        </w:rPr>
        <w:t>PEREIRA VERONICA SHANTI (SGP)</w:t>
      </w:r>
    </w:p>
    <w:p w14:paraId="744404F2" w14:textId="622E0AF8" w:rsidR="00510652" w:rsidRPr="00424CDB" w:rsidRDefault="00510652" w:rsidP="00510652">
      <w:pPr>
        <w:spacing w:after="0"/>
        <w:rPr>
          <w:highlight w:val="darkGray"/>
        </w:rPr>
      </w:pPr>
      <w:r w:rsidRPr="00424CDB">
        <w:rPr>
          <w:highlight w:val="darkGray"/>
        </w:rPr>
        <w:t xml:space="preserve">Time: </w:t>
      </w:r>
      <w:r w:rsidR="009947F4" w:rsidRPr="00424CDB">
        <w:rPr>
          <w:highlight w:val="darkGray"/>
        </w:rPr>
        <w:t>2</w:t>
      </w:r>
      <w:r w:rsidR="005E3186" w:rsidRPr="00424CDB">
        <w:rPr>
          <w:highlight w:val="darkGray"/>
        </w:rPr>
        <w:t>2</w:t>
      </w:r>
      <w:r w:rsidR="009947F4" w:rsidRPr="00424CDB">
        <w:rPr>
          <w:highlight w:val="darkGray"/>
        </w:rPr>
        <w:t>.</w:t>
      </w:r>
      <w:r w:rsidR="005E3186" w:rsidRPr="00424CDB">
        <w:rPr>
          <w:highlight w:val="darkGray"/>
        </w:rPr>
        <w:t>69</w:t>
      </w:r>
      <w:r w:rsidRPr="00424CDB">
        <w:rPr>
          <w:highlight w:val="darkGray"/>
        </w:rPr>
        <w:t xml:space="preserve">. She finished </w:t>
      </w:r>
      <w:r w:rsidR="009947F4" w:rsidRPr="00424CDB">
        <w:rPr>
          <w:highlight w:val="darkGray"/>
        </w:rPr>
        <w:t>1st</w:t>
      </w:r>
      <w:r w:rsidRPr="00424CDB">
        <w:rPr>
          <w:highlight w:val="darkGray"/>
        </w:rPr>
        <w:t xml:space="preserve"> out of </w:t>
      </w:r>
      <w:r w:rsidR="00DA5448" w:rsidRPr="00424CDB">
        <w:rPr>
          <w:highlight w:val="darkGray"/>
        </w:rPr>
        <w:t>8</w:t>
      </w:r>
      <w:r w:rsidRPr="00424CDB">
        <w:rPr>
          <w:highlight w:val="darkGray"/>
        </w:rPr>
        <w:t xml:space="preserve"> and won the </w:t>
      </w:r>
      <w:proofErr w:type="gramStart"/>
      <w:r w:rsidR="009947F4" w:rsidRPr="00424CDB">
        <w:rPr>
          <w:highlight w:val="darkGray"/>
        </w:rPr>
        <w:t>Gold</w:t>
      </w:r>
      <w:proofErr w:type="gramEnd"/>
      <w:r w:rsidRPr="00424CDB">
        <w:rPr>
          <w:highlight w:val="darkGray"/>
        </w:rPr>
        <w:t xml:space="preserve"> medal.</w:t>
      </w:r>
      <w:r w:rsidR="009947F4" w:rsidRPr="00424CDB">
        <w:rPr>
          <w:highlight w:val="darkGray"/>
        </w:rPr>
        <w:t xml:space="preserve"> She has set a new </w:t>
      </w:r>
      <w:r w:rsidR="00E132ED" w:rsidRPr="00424CDB">
        <w:rPr>
          <w:highlight w:val="darkGray"/>
        </w:rPr>
        <w:t xml:space="preserve">National Record and </w:t>
      </w:r>
      <w:r w:rsidR="009947F4" w:rsidRPr="00424CDB">
        <w:rPr>
          <w:highlight w:val="darkGray"/>
        </w:rPr>
        <w:t>Personal Best</w:t>
      </w:r>
      <w:r w:rsidR="00E132ED" w:rsidRPr="00424CDB">
        <w:rPr>
          <w:highlight w:val="darkGray"/>
        </w:rPr>
        <w:t xml:space="preserve"> (pending ratification)</w:t>
      </w:r>
      <w:r w:rsidR="009947F4" w:rsidRPr="00424CDB">
        <w:rPr>
          <w:highlight w:val="darkGray"/>
        </w:rPr>
        <w:t xml:space="preserve">. </w:t>
      </w:r>
    </w:p>
    <w:p w14:paraId="104950FD" w14:textId="67B4A178" w:rsidR="00510652" w:rsidRPr="00424CDB" w:rsidRDefault="00510652" w:rsidP="00510652">
      <w:pPr>
        <w:spacing w:after="0"/>
        <w:rPr>
          <w:highlight w:val="darkGray"/>
        </w:rPr>
      </w:pPr>
    </w:p>
    <w:p w14:paraId="6E55BF0F" w14:textId="77777777" w:rsidR="005F33D7" w:rsidRPr="00424CDB" w:rsidRDefault="005F33D7" w:rsidP="005F33D7">
      <w:pPr>
        <w:pStyle w:val="Heading3"/>
        <w:rPr>
          <w:highlight w:val="darkGray"/>
        </w:rPr>
      </w:pPr>
      <w:r w:rsidRPr="00424CDB">
        <w:rPr>
          <w:highlight w:val="darkGray"/>
        </w:rPr>
        <w:t>ELIZABETH-ANN TAN SHEE RU (SGP)</w:t>
      </w:r>
    </w:p>
    <w:p w14:paraId="083B1A12" w14:textId="1C3018BE" w:rsidR="005F33D7" w:rsidRPr="003D107D" w:rsidRDefault="005F33D7" w:rsidP="005F33D7">
      <w:pPr>
        <w:spacing w:after="0"/>
      </w:pPr>
      <w:r w:rsidRPr="00424CDB">
        <w:rPr>
          <w:highlight w:val="darkGray"/>
        </w:rPr>
        <w:t xml:space="preserve">Time: </w:t>
      </w:r>
      <w:r w:rsidR="001E5534" w:rsidRPr="00424CDB">
        <w:rPr>
          <w:highlight w:val="darkGray"/>
        </w:rPr>
        <w:t>24.03</w:t>
      </w:r>
      <w:r w:rsidRPr="00424CDB">
        <w:rPr>
          <w:highlight w:val="darkGray"/>
        </w:rPr>
        <w:t xml:space="preserve">. She finished </w:t>
      </w:r>
      <w:r w:rsidR="001E5534" w:rsidRPr="00424CDB">
        <w:rPr>
          <w:highlight w:val="darkGray"/>
        </w:rPr>
        <w:t>5th</w:t>
      </w:r>
      <w:r w:rsidRPr="00424CDB">
        <w:rPr>
          <w:highlight w:val="darkGray"/>
        </w:rPr>
        <w:t xml:space="preserve"> out of </w:t>
      </w:r>
      <w:r w:rsidR="00DA5448" w:rsidRPr="00424CDB">
        <w:rPr>
          <w:highlight w:val="darkGray"/>
        </w:rPr>
        <w:t>8</w:t>
      </w:r>
      <w:r w:rsidR="001E5534" w:rsidRPr="00424CDB">
        <w:rPr>
          <w:highlight w:val="darkGray"/>
        </w:rPr>
        <w:t>.</w:t>
      </w:r>
      <w:r w:rsidR="001E5534">
        <w:t xml:space="preserve"> </w:t>
      </w:r>
    </w:p>
    <w:p w14:paraId="17A37534" w14:textId="2B765E7F" w:rsidR="00510652" w:rsidRDefault="00510652" w:rsidP="00510652">
      <w:pPr>
        <w:spacing w:after="0"/>
      </w:pPr>
    </w:p>
    <w:p w14:paraId="7713E6DB" w14:textId="77777777" w:rsidR="00DA5448" w:rsidRDefault="00DA5448" w:rsidP="00510652">
      <w:pPr>
        <w:spacing w:after="0"/>
      </w:pPr>
    </w:p>
    <w:p w14:paraId="0768D67F" w14:textId="5994E45B" w:rsidR="00510652" w:rsidRPr="00AC7008" w:rsidRDefault="00510652" w:rsidP="002B254E">
      <w:pPr>
        <w:pStyle w:val="Heading2"/>
        <w:rPr>
          <w:highlight w:val="darkGray"/>
        </w:rPr>
      </w:pPr>
      <w:r w:rsidRPr="00AC7008">
        <w:rPr>
          <w:highlight w:val="darkGray"/>
        </w:rPr>
        <w:t xml:space="preserve">*ATHLETICS – </w:t>
      </w:r>
      <w:r w:rsidR="002B254E" w:rsidRPr="00AC7008">
        <w:rPr>
          <w:highlight w:val="darkGray"/>
        </w:rPr>
        <w:t>MEN</w:t>
      </w:r>
      <w:r w:rsidRPr="00AC7008">
        <w:rPr>
          <w:highlight w:val="darkGray"/>
        </w:rPr>
        <w:t xml:space="preserve"> 200M FINAL*</w:t>
      </w:r>
    </w:p>
    <w:p w14:paraId="0C7A97EA" w14:textId="77777777" w:rsidR="00DA5448" w:rsidRPr="00AC7008" w:rsidRDefault="00DA5448" w:rsidP="00DA5448">
      <w:pPr>
        <w:pStyle w:val="Heading3"/>
        <w:rPr>
          <w:highlight w:val="darkGray"/>
        </w:rPr>
      </w:pPr>
      <w:r w:rsidRPr="00AC7008">
        <w:rPr>
          <w:highlight w:val="darkGray"/>
        </w:rPr>
        <w:t>MARK LEE REN (SGP)</w:t>
      </w:r>
    </w:p>
    <w:p w14:paraId="0C77C541" w14:textId="74721785" w:rsidR="00DA5448" w:rsidRPr="00DA5448" w:rsidRDefault="00DA5448" w:rsidP="00DA5448">
      <w:pPr>
        <w:spacing w:after="0"/>
      </w:pPr>
      <w:r w:rsidRPr="00AC7008">
        <w:rPr>
          <w:highlight w:val="darkGray"/>
        </w:rPr>
        <w:t xml:space="preserve">Time: </w:t>
      </w:r>
      <w:r w:rsidR="00144E80" w:rsidRPr="00AC7008">
        <w:rPr>
          <w:highlight w:val="darkGray"/>
        </w:rPr>
        <w:t>21.48</w:t>
      </w:r>
      <w:r w:rsidRPr="00AC7008">
        <w:rPr>
          <w:highlight w:val="darkGray"/>
        </w:rPr>
        <w:t xml:space="preserve">. He finished </w:t>
      </w:r>
      <w:r w:rsidR="00553266" w:rsidRPr="00AC7008">
        <w:rPr>
          <w:highlight w:val="darkGray"/>
        </w:rPr>
        <w:t>5</w:t>
      </w:r>
      <w:r w:rsidR="007C7AAA" w:rsidRPr="00AC7008">
        <w:rPr>
          <w:highlight w:val="darkGray"/>
        </w:rPr>
        <w:t>th</w:t>
      </w:r>
      <w:r w:rsidRPr="00AC7008">
        <w:rPr>
          <w:highlight w:val="darkGray"/>
        </w:rPr>
        <w:t xml:space="preserve"> out of </w:t>
      </w:r>
      <w:r w:rsidR="008F05A6" w:rsidRPr="00AC7008">
        <w:rPr>
          <w:highlight w:val="darkGray"/>
        </w:rPr>
        <w:t>8</w:t>
      </w:r>
      <w:r w:rsidR="00130376" w:rsidRPr="00AC7008">
        <w:rPr>
          <w:highlight w:val="darkGray"/>
        </w:rPr>
        <w:t>.</w:t>
      </w:r>
      <w:r w:rsidR="00130376">
        <w:t xml:space="preserve"> </w:t>
      </w:r>
    </w:p>
    <w:p w14:paraId="69D6F666" w14:textId="77777777" w:rsidR="00DA5448" w:rsidRDefault="00DA5448" w:rsidP="00DA5448">
      <w:pPr>
        <w:spacing w:after="0"/>
        <w:rPr>
          <w:b/>
        </w:rPr>
      </w:pPr>
    </w:p>
    <w:p w14:paraId="5BF985D3" w14:textId="77777777" w:rsidR="00510652" w:rsidRPr="00D45D3A" w:rsidRDefault="00510652" w:rsidP="002B254E">
      <w:pPr>
        <w:pStyle w:val="Heading3"/>
        <w:rPr>
          <w:strike/>
        </w:rPr>
      </w:pPr>
      <w:r w:rsidRPr="00D45D3A">
        <w:rPr>
          <w:strike/>
        </w:rPr>
        <w:t>LEE SIONG EN REUBEN RAINER (SGP)</w:t>
      </w:r>
    </w:p>
    <w:p w14:paraId="109D8FAE" w14:textId="26015F7C" w:rsidR="00510652" w:rsidRDefault="00510652" w:rsidP="00510652">
      <w:pPr>
        <w:spacing w:after="0"/>
        <w:rPr>
          <w:strike/>
        </w:rPr>
      </w:pPr>
      <w:r w:rsidRPr="00D45D3A">
        <w:rPr>
          <w:strike/>
        </w:rPr>
        <w:t xml:space="preserve">Time: </w:t>
      </w:r>
      <w:proofErr w:type="gramStart"/>
      <w:r w:rsidRPr="00D45D3A">
        <w:rPr>
          <w:strike/>
        </w:rPr>
        <w:t>XX.XX.</w:t>
      </w:r>
      <w:proofErr w:type="gramEnd"/>
      <w:r w:rsidRPr="00D45D3A">
        <w:rPr>
          <w:strike/>
        </w:rPr>
        <w:t xml:space="preserve"> He finished XX out of XX and won the XX medal.</w:t>
      </w:r>
    </w:p>
    <w:p w14:paraId="5E446C45" w14:textId="37EA91FC" w:rsidR="00FF53E2" w:rsidRPr="003D107D" w:rsidRDefault="00FF53E2" w:rsidP="00510652">
      <w:pPr>
        <w:spacing w:after="0"/>
      </w:pPr>
    </w:p>
    <w:p w14:paraId="3CEF46CA" w14:textId="77777777" w:rsidR="00F8288D" w:rsidRPr="003D107D" w:rsidRDefault="00F8288D" w:rsidP="00510652">
      <w:pPr>
        <w:spacing w:after="0"/>
      </w:pPr>
    </w:p>
    <w:p w14:paraId="6CC8DC87" w14:textId="0A28554B" w:rsidR="00FF53E2" w:rsidRPr="002B254E" w:rsidRDefault="00FF53E2" w:rsidP="002B254E">
      <w:pPr>
        <w:pStyle w:val="Heading2"/>
      </w:pPr>
      <w:r w:rsidRPr="002B254E">
        <w:t>*ATHLETICS – WO</w:t>
      </w:r>
      <w:r w:rsidR="002B254E">
        <w:t>MEN</w:t>
      </w:r>
      <w:r w:rsidRPr="002B254E">
        <w:t xml:space="preserve"> 5000M FINAL*</w:t>
      </w:r>
    </w:p>
    <w:p w14:paraId="70C1181C" w14:textId="77777777" w:rsidR="00FF53E2" w:rsidRPr="0068313B" w:rsidRDefault="00FF53E2" w:rsidP="002B254E">
      <w:pPr>
        <w:pStyle w:val="Heading3"/>
        <w:rPr>
          <w:highlight w:val="darkGray"/>
        </w:rPr>
      </w:pPr>
      <w:r w:rsidRPr="0068313B">
        <w:rPr>
          <w:highlight w:val="darkGray"/>
        </w:rPr>
        <w:t>VANESSA LEE YING ZHUANG (SGP)</w:t>
      </w:r>
    </w:p>
    <w:p w14:paraId="54BAA456" w14:textId="38C2CC7E" w:rsidR="00FF53E2" w:rsidRDefault="00FF53E2" w:rsidP="00EB0098">
      <w:pPr>
        <w:spacing w:after="0"/>
      </w:pPr>
      <w:r w:rsidRPr="0068313B">
        <w:rPr>
          <w:highlight w:val="darkGray"/>
        </w:rPr>
        <w:t xml:space="preserve">Time: </w:t>
      </w:r>
      <w:r w:rsidR="00E0159E" w:rsidRPr="0068313B">
        <w:rPr>
          <w:highlight w:val="darkGray"/>
        </w:rPr>
        <w:t>18:02.52</w:t>
      </w:r>
      <w:r w:rsidR="00A1012C" w:rsidRPr="0068313B">
        <w:rPr>
          <w:highlight w:val="darkGray"/>
        </w:rPr>
        <w:t>.</w:t>
      </w:r>
      <w:r w:rsidRPr="0068313B">
        <w:rPr>
          <w:highlight w:val="darkGray"/>
        </w:rPr>
        <w:t xml:space="preserve"> She finished </w:t>
      </w:r>
      <w:r w:rsidR="00E0159E" w:rsidRPr="0068313B">
        <w:rPr>
          <w:highlight w:val="darkGray"/>
        </w:rPr>
        <w:t>6th</w:t>
      </w:r>
      <w:r w:rsidR="00A1012C" w:rsidRPr="0068313B">
        <w:rPr>
          <w:highlight w:val="darkGray"/>
        </w:rPr>
        <w:t xml:space="preserve"> out of </w:t>
      </w:r>
      <w:r w:rsidR="00E0159E" w:rsidRPr="0068313B">
        <w:rPr>
          <w:highlight w:val="darkGray"/>
        </w:rPr>
        <w:t>11. She has set a new Personal Best (pending ratification).</w:t>
      </w:r>
      <w:r w:rsidR="00E0159E">
        <w:t xml:space="preserve"> </w:t>
      </w:r>
    </w:p>
    <w:p w14:paraId="242BCEB3" w14:textId="77777777" w:rsidR="00EB0098" w:rsidRDefault="00EB0098" w:rsidP="00EB0098">
      <w:pPr>
        <w:spacing w:after="0"/>
      </w:pPr>
    </w:p>
    <w:p w14:paraId="76A5EE17" w14:textId="77777777" w:rsidR="00EB0098" w:rsidRDefault="00EB0098" w:rsidP="00D77E33"/>
    <w:p w14:paraId="4A6D608A" w14:textId="0F6E859D" w:rsidR="009B21E6" w:rsidRDefault="009B21E6" w:rsidP="00D77E33"/>
    <w:p w14:paraId="1E08A344" w14:textId="4FCE9D6F" w:rsidR="009B21E6" w:rsidRDefault="009B21E6" w:rsidP="00D77E33"/>
    <w:p w14:paraId="447A99B2" w14:textId="0549AFAB" w:rsidR="009B21E6" w:rsidRDefault="009B21E6" w:rsidP="00D77E33"/>
    <w:p w14:paraId="76E4DDE7" w14:textId="47328FEB" w:rsidR="00E61666" w:rsidRDefault="00E61666" w:rsidP="00D77E33"/>
    <w:p w14:paraId="79C8094D" w14:textId="5B2C8E2F" w:rsidR="00E61666" w:rsidRDefault="00E61666" w:rsidP="00D77E33"/>
    <w:p w14:paraId="575781A8" w14:textId="609C1D37" w:rsidR="00E61666" w:rsidRDefault="00E61666" w:rsidP="00D77E33"/>
    <w:p w14:paraId="6019B6FF" w14:textId="7E296BCC" w:rsidR="00E61666" w:rsidRDefault="00E61666" w:rsidP="00D77E33"/>
    <w:p w14:paraId="16196A59" w14:textId="169BFC82" w:rsidR="00E61666" w:rsidRDefault="00E61666" w:rsidP="00D77E33"/>
    <w:p w14:paraId="7932D081" w14:textId="3C515B9F" w:rsidR="00E61666" w:rsidRDefault="00E61666" w:rsidP="00D77E33"/>
    <w:p w14:paraId="1834C824" w14:textId="77777777" w:rsidR="00E61666" w:rsidRDefault="00E61666" w:rsidP="00D77E33"/>
    <w:p w14:paraId="5E5A79D6" w14:textId="0E6842D9" w:rsidR="009B21E6" w:rsidRDefault="009B21E6" w:rsidP="00D77E33"/>
    <w:p w14:paraId="50D92485" w14:textId="627E7FA1" w:rsidR="009B21E6" w:rsidRDefault="009B21E6" w:rsidP="00D77E33"/>
    <w:p w14:paraId="29F33C20" w14:textId="7E973193" w:rsidR="004927B1" w:rsidRDefault="004927B1" w:rsidP="00D77E33"/>
    <w:p w14:paraId="0955D0F0" w14:textId="77777777" w:rsidR="004927B1" w:rsidRDefault="004927B1" w:rsidP="00D77E33"/>
    <w:p w14:paraId="2A53650F" w14:textId="6E83A888" w:rsidR="00D77E33" w:rsidRPr="002B254E" w:rsidRDefault="00113576" w:rsidP="002B254E">
      <w:pPr>
        <w:pStyle w:val="Heading1"/>
      </w:pPr>
      <w:r w:rsidRPr="002B254E">
        <w:lastRenderedPageBreak/>
        <w:t>09 May MORNING</w:t>
      </w:r>
    </w:p>
    <w:p w14:paraId="5C58CA10" w14:textId="77777777" w:rsidR="00D77E33" w:rsidRDefault="00D77E33" w:rsidP="00D77E33">
      <w:pPr>
        <w:spacing w:after="0"/>
        <w:rPr>
          <w:b/>
          <w:u w:val="single"/>
        </w:rPr>
      </w:pPr>
    </w:p>
    <w:p w14:paraId="758E4F22" w14:textId="5A725CCC" w:rsidR="00113576" w:rsidRPr="000D6349" w:rsidRDefault="00113576" w:rsidP="002B254E">
      <w:pPr>
        <w:pStyle w:val="Heading2"/>
        <w:rPr>
          <w:highlight w:val="darkGray"/>
        </w:rPr>
      </w:pPr>
      <w:r w:rsidRPr="000D6349">
        <w:rPr>
          <w:highlight w:val="darkGray"/>
        </w:rPr>
        <w:t xml:space="preserve">*ATHLETICS – </w:t>
      </w:r>
      <w:r w:rsidR="002B254E" w:rsidRPr="000D6349">
        <w:rPr>
          <w:highlight w:val="darkGray"/>
        </w:rPr>
        <w:t>MEN</w:t>
      </w:r>
      <w:r w:rsidRPr="000D6349">
        <w:rPr>
          <w:highlight w:val="darkGray"/>
        </w:rPr>
        <w:t xml:space="preserve"> 400M </w:t>
      </w:r>
      <w:r w:rsidR="00B86FE8" w:rsidRPr="000D6349">
        <w:rPr>
          <w:highlight w:val="darkGray"/>
        </w:rPr>
        <w:t>HEAT</w:t>
      </w:r>
      <w:r w:rsidRPr="000D6349">
        <w:rPr>
          <w:highlight w:val="darkGray"/>
        </w:rPr>
        <w:t>*</w:t>
      </w:r>
    </w:p>
    <w:p w14:paraId="434027E8" w14:textId="77777777" w:rsidR="002A4F45" w:rsidRPr="000D6349" w:rsidRDefault="002A4F45" w:rsidP="002A4F45">
      <w:pPr>
        <w:pStyle w:val="Heading3"/>
        <w:rPr>
          <w:highlight w:val="darkGray"/>
        </w:rPr>
      </w:pPr>
      <w:r w:rsidRPr="000D6349">
        <w:rPr>
          <w:highlight w:val="darkGray"/>
        </w:rPr>
        <w:t>THIRUBEN S/O THANA RAJAN (SGP)</w:t>
      </w:r>
    </w:p>
    <w:p w14:paraId="0F47B81D" w14:textId="52C186EB" w:rsidR="002A4F45" w:rsidRPr="000D6349" w:rsidRDefault="002A4F45" w:rsidP="002A4F45">
      <w:pPr>
        <w:spacing w:after="0"/>
        <w:rPr>
          <w:highlight w:val="darkGray"/>
        </w:rPr>
      </w:pPr>
      <w:r w:rsidRPr="000D6349">
        <w:rPr>
          <w:highlight w:val="darkGray"/>
        </w:rPr>
        <w:t xml:space="preserve">Time: </w:t>
      </w:r>
      <w:r w:rsidR="0082466B" w:rsidRPr="000D6349">
        <w:rPr>
          <w:highlight w:val="darkGray"/>
        </w:rPr>
        <w:t>4</w:t>
      </w:r>
      <w:r w:rsidR="001E6AAB" w:rsidRPr="000D6349">
        <w:rPr>
          <w:highlight w:val="darkGray"/>
        </w:rPr>
        <w:t>7.48</w:t>
      </w:r>
      <w:r w:rsidRPr="000D6349">
        <w:rPr>
          <w:highlight w:val="darkGray"/>
        </w:rPr>
        <w:t xml:space="preserve">. He finished </w:t>
      </w:r>
      <w:r w:rsidR="00B8346A" w:rsidRPr="000D6349">
        <w:rPr>
          <w:highlight w:val="darkGray"/>
        </w:rPr>
        <w:t>6</w:t>
      </w:r>
      <w:r w:rsidR="003C0EE3" w:rsidRPr="000D6349">
        <w:rPr>
          <w:highlight w:val="darkGray"/>
        </w:rPr>
        <w:t>th</w:t>
      </w:r>
      <w:r w:rsidRPr="000D6349">
        <w:rPr>
          <w:highlight w:val="darkGray"/>
        </w:rPr>
        <w:t xml:space="preserve"> out of </w:t>
      </w:r>
      <w:r w:rsidR="006626B1" w:rsidRPr="000D6349">
        <w:rPr>
          <w:highlight w:val="darkGray"/>
        </w:rPr>
        <w:t>13</w:t>
      </w:r>
      <w:r w:rsidRPr="000D6349">
        <w:rPr>
          <w:highlight w:val="darkGray"/>
        </w:rPr>
        <w:t xml:space="preserve"> and advanced to the Final, which will be held today at 16</w:t>
      </w:r>
      <w:r w:rsidR="004C6F75" w:rsidRPr="000D6349">
        <w:rPr>
          <w:highlight w:val="darkGray"/>
        </w:rPr>
        <w:t>45</w:t>
      </w:r>
      <w:r w:rsidRPr="000D6349">
        <w:rPr>
          <w:highlight w:val="darkGray"/>
        </w:rPr>
        <w:t>hr (CAM time)</w:t>
      </w:r>
      <w:r w:rsidR="004315DD" w:rsidRPr="000D6349">
        <w:rPr>
          <w:highlight w:val="darkGray"/>
        </w:rPr>
        <w:t xml:space="preserve">. </w:t>
      </w:r>
    </w:p>
    <w:p w14:paraId="2D99EFF9" w14:textId="4D6EF94A" w:rsidR="002A4F45" w:rsidRPr="000D6349" w:rsidRDefault="002A4F45" w:rsidP="002B254E">
      <w:pPr>
        <w:pStyle w:val="Heading3"/>
        <w:rPr>
          <w:highlight w:val="darkGray"/>
        </w:rPr>
      </w:pPr>
    </w:p>
    <w:p w14:paraId="6F7EB7B2" w14:textId="7C14309D" w:rsidR="00113576" w:rsidRPr="000D6349" w:rsidRDefault="001C6E1E" w:rsidP="002B254E">
      <w:pPr>
        <w:pStyle w:val="Heading3"/>
        <w:rPr>
          <w:highlight w:val="darkGray"/>
        </w:rPr>
      </w:pPr>
      <w:r w:rsidRPr="000D6349">
        <w:rPr>
          <w:highlight w:val="darkGray"/>
        </w:rPr>
        <w:t xml:space="preserve">MUNCHERJI ZUBIN PERCY </w:t>
      </w:r>
      <w:r w:rsidR="00113576" w:rsidRPr="000D6349">
        <w:rPr>
          <w:highlight w:val="darkGray"/>
        </w:rPr>
        <w:t>(SGP)</w:t>
      </w:r>
    </w:p>
    <w:p w14:paraId="6B5A1AAD" w14:textId="72FCD177" w:rsidR="00113576" w:rsidRDefault="00113576" w:rsidP="00113576">
      <w:pPr>
        <w:spacing w:after="0"/>
      </w:pPr>
      <w:r w:rsidRPr="000D6349">
        <w:rPr>
          <w:highlight w:val="darkGray"/>
        </w:rPr>
        <w:t xml:space="preserve">Time: </w:t>
      </w:r>
      <w:r w:rsidR="008C198C" w:rsidRPr="000D6349">
        <w:rPr>
          <w:highlight w:val="darkGray"/>
        </w:rPr>
        <w:t>48.26</w:t>
      </w:r>
      <w:r w:rsidRPr="000D6349">
        <w:rPr>
          <w:highlight w:val="darkGray"/>
        </w:rPr>
        <w:t xml:space="preserve">. He finished </w:t>
      </w:r>
      <w:r w:rsidR="00D038CE" w:rsidRPr="000D6349">
        <w:rPr>
          <w:highlight w:val="darkGray"/>
        </w:rPr>
        <w:t>10</w:t>
      </w:r>
      <w:r w:rsidR="0010645B" w:rsidRPr="000D6349">
        <w:rPr>
          <w:highlight w:val="darkGray"/>
        </w:rPr>
        <w:t>th</w:t>
      </w:r>
      <w:r w:rsidRPr="000D6349">
        <w:rPr>
          <w:highlight w:val="darkGray"/>
        </w:rPr>
        <w:t xml:space="preserve"> out of </w:t>
      </w:r>
      <w:r w:rsidR="006626B1" w:rsidRPr="000D6349">
        <w:rPr>
          <w:highlight w:val="darkGray"/>
        </w:rPr>
        <w:t>13</w:t>
      </w:r>
      <w:r w:rsidRPr="000D6349">
        <w:rPr>
          <w:highlight w:val="darkGray"/>
        </w:rPr>
        <w:t xml:space="preserve"> and did not advance to the Final.</w:t>
      </w:r>
    </w:p>
    <w:p w14:paraId="4656DFD1" w14:textId="0DD52421" w:rsidR="00113576" w:rsidRDefault="00113576" w:rsidP="00113576">
      <w:pPr>
        <w:spacing w:after="0"/>
      </w:pPr>
    </w:p>
    <w:p w14:paraId="5880DE9C" w14:textId="1732F4AF" w:rsidR="00113576" w:rsidRDefault="00113576" w:rsidP="00113576">
      <w:pPr>
        <w:spacing w:after="0"/>
      </w:pPr>
    </w:p>
    <w:p w14:paraId="44D7B93D" w14:textId="22EA3C4B" w:rsidR="00113576" w:rsidRDefault="00113576" w:rsidP="00113576">
      <w:pPr>
        <w:spacing w:after="0"/>
      </w:pPr>
    </w:p>
    <w:p w14:paraId="1E8F13BF" w14:textId="4252AAF5" w:rsidR="00113576" w:rsidRPr="002B254E" w:rsidRDefault="00113576" w:rsidP="002B254E">
      <w:pPr>
        <w:pStyle w:val="Heading1"/>
      </w:pPr>
      <w:r w:rsidRPr="002B254E">
        <w:t>09 May AFTERNOON</w:t>
      </w:r>
    </w:p>
    <w:p w14:paraId="0892B515" w14:textId="5BDF153F" w:rsidR="00D77E33" w:rsidRDefault="00D77E33" w:rsidP="00D77E33">
      <w:pPr>
        <w:spacing w:after="0"/>
        <w:rPr>
          <w:color w:val="FF0000"/>
        </w:rPr>
      </w:pPr>
    </w:p>
    <w:p w14:paraId="1FB385CD" w14:textId="6A04B287" w:rsidR="003B4089" w:rsidRPr="00BD36D6" w:rsidRDefault="003B4089" w:rsidP="002B254E">
      <w:pPr>
        <w:pStyle w:val="Heading2"/>
        <w:rPr>
          <w:highlight w:val="darkGray"/>
        </w:rPr>
      </w:pPr>
      <w:r w:rsidRPr="00BD36D6">
        <w:rPr>
          <w:highlight w:val="darkGray"/>
        </w:rPr>
        <w:t>*ATHLETICS – WO</w:t>
      </w:r>
      <w:r w:rsidR="002B254E" w:rsidRPr="00BD36D6">
        <w:rPr>
          <w:highlight w:val="darkGray"/>
        </w:rPr>
        <w:t>MEN</w:t>
      </w:r>
      <w:r w:rsidRPr="00BD36D6">
        <w:rPr>
          <w:highlight w:val="darkGray"/>
        </w:rPr>
        <w:t xml:space="preserve"> HIGH JUMP FINAL*</w:t>
      </w:r>
    </w:p>
    <w:p w14:paraId="4520DAD8" w14:textId="49C9C2EC" w:rsidR="003B4089" w:rsidRPr="00BD36D6" w:rsidRDefault="003B4089" w:rsidP="002B254E">
      <w:pPr>
        <w:pStyle w:val="Heading3"/>
        <w:rPr>
          <w:highlight w:val="darkGray"/>
        </w:rPr>
      </w:pPr>
      <w:r w:rsidRPr="00BD36D6">
        <w:rPr>
          <w:highlight w:val="darkGray"/>
        </w:rPr>
        <w:t>SNG SUAT LI MICHELLE (SGP)</w:t>
      </w:r>
    </w:p>
    <w:p w14:paraId="0A34AF8C" w14:textId="0ABF9952" w:rsidR="003B4089" w:rsidRDefault="00533FFF" w:rsidP="003B4089">
      <w:pPr>
        <w:spacing w:after="0"/>
      </w:pPr>
      <w:r w:rsidRPr="00BD36D6">
        <w:rPr>
          <w:highlight w:val="darkGray"/>
        </w:rPr>
        <w:t>Height</w:t>
      </w:r>
      <w:r w:rsidR="003B4089" w:rsidRPr="00BD36D6">
        <w:rPr>
          <w:highlight w:val="darkGray"/>
        </w:rPr>
        <w:t xml:space="preserve">: </w:t>
      </w:r>
      <w:r w:rsidR="00392859" w:rsidRPr="00BD36D6">
        <w:rPr>
          <w:highlight w:val="darkGray"/>
        </w:rPr>
        <w:t>1.73</w:t>
      </w:r>
      <w:r w:rsidR="003B4089" w:rsidRPr="00BD36D6">
        <w:rPr>
          <w:highlight w:val="darkGray"/>
        </w:rPr>
        <w:t xml:space="preserve">. She finished </w:t>
      </w:r>
      <w:r w:rsidR="00D23328" w:rsidRPr="00BD36D6">
        <w:rPr>
          <w:highlight w:val="darkGray"/>
        </w:rPr>
        <w:t>3rd</w:t>
      </w:r>
      <w:r w:rsidR="003B4089" w:rsidRPr="00BD36D6">
        <w:rPr>
          <w:highlight w:val="darkGray"/>
        </w:rPr>
        <w:t xml:space="preserve"> out of </w:t>
      </w:r>
      <w:r w:rsidR="00D23328" w:rsidRPr="00BD36D6">
        <w:rPr>
          <w:highlight w:val="darkGray"/>
        </w:rPr>
        <w:t>7</w:t>
      </w:r>
      <w:r w:rsidR="003B4089" w:rsidRPr="00BD36D6">
        <w:rPr>
          <w:highlight w:val="darkGray"/>
        </w:rPr>
        <w:t xml:space="preserve"> and won the </w:t>
      </w:r>
      <w:proofErr w:type="gramStart"/>
      <w:r w:rsidR="009329C3" w:rsidRPr="00BD36D6">
        <w:rPr>
          <w:highlight w:val="darkGray"/>
        </w:rPr>
        <w:t>Bronze</w:t>
      </w:r>
      <w:proofErr w:type="gramEnd"/>
      <w:r w:rsidR="003B4089" w:rsidRPr="00BD36D6">
        <w:rPr>
          <w:highlight w:val="darkGray"/>
        </w:rPr>
        <w:t xml:space="preserve"> medal.</w:t>
      </w:r>
    </w:p>
    <w:p w14:paraId="183EEEA7" w14:textId="709C74C4" w:rsidR="00113576" w:rsidRDefault="00113576" w:rsidP="00D77E33">
      <w:pPr>
        <w:spacing w:after="0"/>
        <w:rPr>
          <w:color w:val="FF0000"/>
        </w:rPr>
      </w:pPr>
    </w:p>
    <w:p w14:paraId="3D386BCE" w14:textId="77777777" w:rsidR="004C649C" w:rsidRDefault="004C649C" w:rsidP="00D77E33">
      <w:pPr>
        <w:spacing w:after="0"/>
        <w:rPr>
          <w:color w:val="FF0000"/>
        </w:rPr>
      </w:pPr>
    </w:p>
    <w:p w14:paraId="7A7F5E23" w14:textId="646F7CD0" w:rsidR="00113576" w:rsidRPr="00660B55" w:rsidRDefault="00113576" w:rsidP="002B254E">
      <w:pPr>
        <w:pStyle w:val="Heading2"/>
        <w:rPr>
          <w:highlight w:val="darkGray"/>
        </w:rPr>
      </w:pPr>
      <w:r w:rsidRPr="00660B55">
        <w:rPr>
          <w:highlight w:val="darkGray"/>
        </w:rPr>
        <w:t xml:space="preserve">*ATHLETICS – </w:t>
      </w:r>
      <w:r w:rsidR="002B254E" w:rsidRPr="00660B55">
        <w:rPr>
          <w:highlight w:val="darkGray"/>
        </w:rPr>
        <w:t>MEN</w:t>
      </w:r>
      <w:r w:rsidRPr="00660B55">
        <w:rPr>
          <w:highlight w:val="darkGray"/>
        </w:rPr>
        <w:t xml:space="preserve"> 400M FINAL*</w:t>
      </w:r>
    </w:p>
    <w:p w14:paraId="2C15295D" w14:textId="77777777" w:rsidR="00E61666" w:rsidRPr="00660B55" w:rsidRDefault="00E61666" w:rsidP="00E61666">
      <w:pPr>
        <w:pStyle w:val="Heading3"/>
        <w:rPr>
          <w:highlight w:val="darkGray"/>
        </w:rPr>
      </w:pPr>
      <w:r w:rsidRPr="00660B55">
        <w:rPr>
          <w:highlight w:val="darkGray"/>
        </w:rPr>
        <w:t>THIRUBEN S/O THANA RAJAN (SGP)</w:t>
      </w:r>
    </w:p>
    <w:p w14:paraId="42E0A675" w14:textId="50FA5BA2" w:rsidR="00E61666" w:rsidRPr="00660B55" w:rsidRDefault="00E61666" w:rsidP="00E61666">
      <w:pPr>
        <w:spacing w:after="0"/>
        <w:rPr>
          <w:highlight w:val="darkGray"/>
        </w:rPr>
      </w:pPr>
      <w:r w:rsidRPr="00660B55">
        <w:rPr>
          <w:highlight w:val="darkGray"/>
        </w:rPr>
        <w:t xml:space="preserve">Time: </w:t>
      </w:r>
      <w:r w:rsidR="00BB11C9">
        <w:rPr>
          <w:highlight w:val="darkGray"/>
        </w:rPr>
        <w:t>47.90</w:t>
      </w:r>
      <w:r w:rsidRPr="00660B55">
        <w:rPr>
          <w:highlight w:val="darkGray"/>
        </w:rPr>
        <w:t xml:space="preserve">. He finished </w:t>
      </w:r>
      <w:r w:rsidR="00BB11C9">
        <w:rPr>
          <w:highlight w:val="darkGray"/>
        </w:rPr>
        <w:t>5</w:t>
      </w:r>
      <w:r w:rsidR="00CE4B21" w:rsidRPr="00660B55">
        <w:rPr>
          <w:highlight w:val="darkGray"/>
        </w:rPr>
        <w:t>th</w:t>
      </w:r>
      <w:r w:rsidRPr="00660B55">
        <w:rPr>
          <w:highlight w:val="darkGray"/>
        </w:rPr>
        <w:t xml:space="preserve"> out of </w:t>
      </w:r>
      <w:r w:rsidR="00CE4B21" w:rsidRPr="00660B55">
        <w:rPr>
          <w:highlight w:val="darkGray"/>
        </w:rPr>
        <w:t xml:space="preserve">8. </w:t>
      </w:r>
    </w:p>
    <w:p w14:paraId="2BC1D705" w14:textId="3F5EAFE5" w:rsidR="00E61666" w:rsidRPr="00660B55" w:rsidRDefault="00E61666" w:rsidP="002B254E">
      <w:pPr>
        <w:pStyle w:val="Heading3"/>
        <w:rPr>
          <w:strike/>
          <w:highlight w:val="darkGray"/>
        </w:rPr>
      </w:pPr>
    </w:p>
    <w:p w14:paraId="625512E6" w14:textId="353E2297" w:rsidR="00D77E33" w:rsidRPr="00660B55" w:rsidRDefault="00D77E33" w:rsidP="002B254E">
      <w:pPr>
        <w:pStyle w:val="Heading3"/>
        <w:rPr>
          <w:strike/>
          <w:highlight w:val="darkGray"/>
        </w:rPr>
      </w:pPr>
      <w:r w:rsidRPr="00660B55">
        <w:rPr>
          <w:strike/>
          <w:highlight w:val="darkGray"/>
        </w:rPr>
        <w:t>LEE SIONG EN REUBEN RAINER (SGP)</w:t>
      </w:r>
    </w:p>
    <w:p w14:paraId="74C2E4FB" w14:textId="4D73FE4C" w:rsidR="00D77E33" w:rsidRPr="00E61666" w:rsidRDefault="00D77E33" w:rsidP="00D77E33">
      <w:pPr>
        <w:spacing w:after="0"/>
        <w:rPr>
          <w:strike/>
        </w:rPr>
      </w:pPr>
      <w:r w:rsidRPr="00660B55">
        <w:rPr>
          <w:strike/>
          <w:highlight w:val="darkGray"/>
        </w:rPr>
        <w:t xml:space="preserve">Time: </w:t>
      </w:r>
      <w:proofErr w:type="gramStart"/>
      <w:r w:rsidRPr="00660B55">
        <w:rPr>
          <w:strike/>
          <w:highlight w:val="darkGray"/>
        </w:rPr>
        <w:t>XX.XX</w:t>
      </w:r>
      <w:r w:rsidR="00113576" w:rsidRPr="00660B55">
        <w:rPr>
          <w:strike/>
          <w:highlight w:val="darkGray"/>
        </w:rPr>
        <w:t>.</w:t>
      </w:r>
      <w:proofErr w:type="gramEnd"/>
      <w:r w:rsidRPr="00660B55">
        <w:rPr>
          <w:strike/>
          <w:highlight w:val="darkGray"/>
        </w:rPr>
        <w:t xml:space="preserve"> He finished XX out of XX and won </w:t>
      </w:r>
      <w:r w:rsidR="00113576" w:rsidRPr="00660B55">
        <w:rPr>
          <w:strike/>
          <w:highlight w:val="darkGray"/>
        </w:rPr>
        <w:t>the</w:t>
      </w:r>
      <w:r w:rsidRPr="00660B55">
        <w:rPr>
          <w:strike/>
          <w:highlight w:val="darkGray"/>
        </w:rPr>
        <w:t xml:space="preserve"> XX medal.</w:t>
      </w:r>
    </w:p>
    <w:p w14:paraId="73D772CF" w14:textId="77777777" w:rsidR="00D77E33" w:rsidRDefault="00D77E33" w:rsidP="00D77E33">
      <w:pPr>
        <w:spacing w:after="0"/>
        <w:rPr>
          <w:b/>
        </w:rPr>
      </w:pPr>
    </w:p>
    <w:p w14:paraId="1DCA720A" w14:textId="2E09BFC3" w:rsidR="00D77E33" w:rsidRDefault="00D77E33" w:rsidP="00D77E33">
      <w:pPr>
        <w:spacing w:after="0"/>
        <w:rPr>
          <w:b/>
          <w:u w:val="single"/>
        </w:rPr>
      </w:pPr>
    </w:p>
    <w:p w14:paraId="470E650B" w14:textId="77777777" w:rsidR="004C649C" w:rsidRDefault="004C649C" w:rsidP="00D77E33">
      <w:pPr>
        <w:spacing w:after="0"/>
        <w:rPr>
          <w:b/>
          <w:u w:val="single"/>
        </w:rPr>
      </w:pPr>
    </w:p>
    <w:p w14:paraId="7A85BBD3" w14:textId="3264FD26" w:rsidR="00D77E33" w:rsidRPr="00804EE2" w:rsidRDefault="00D77E33" w:rsidP="002B254E">
      <w:pPr>
        <w:pStyle w:val="Heading2"/>
        <w:rPr>
          <w:highlight w:val="darkGray"/>
        </w:rPr>
      </w:pPr>
      <w:r w:rsidRPr="00804EE2">
        <w:rPr>
          <w:highlight w:val="darkGray"/>
        </w:rPr>
        <w:t xml:space="preserve">*ATHLETICS – </w:t>
      </w:r>
      <w:r w:rsidR="002B254E" w:rsidRPr="00804EE2">
        <w:rPr>
          <w:highlight w:val="darkGray"/>
        </w:rPr>
        <w:t>MEN</w:t>
      </w:r>
      <w:r w:rsidRPr="00804EE2">
        <w:rPr>
          <w:highlight w:val="darkGray"/>
        </w:rPr>
        <w:t xml:space="preserve"> 50</w:t>
      </w:r>
      <w:r w:rsidR="003B4089" w:rsidRPr="00804EE2">
        <w:rPr>
          <w:highlight w:val="darkGray"/>
        </w:rPr>
        <w:t>0</w:t>
      </w:r>
      <w:r w:rsidRPr="00804EE2">
        <w:rPr>
          <w:highlight w:val="darkGray"/>
        </w:rPr>
        <w:t>0M FINAL*</w:t>
      </w:r>
    </w:p>
    <w:p w14:paraId="778397D1" w14:textId="245A7A85" w:rsidR="00D77E33" w:rsidRPr="00804EE2" w:rsidRDefault="003B4089" w:rsidP="002B254E">
      <w:pPr>
        <w:pStyle w:val="Heading3"/>
        <w:rPr>
          <w:highlight w:val="darkGray"/>
        </w:rPr>
      </w:pPr>
      <w:r w:rsidRPr="00804EE2">
        <w:rPr>
          <w:highlight w:val="darkGray"/>
        </w:rPr>
        <w:t>SOH RUI YONG</w:t>
      </w:r>
      <w:r w:rsidR="00D77E33" w:rsidRPr="00804EE2">
        <w:rPr>
          <w:highlight w:val="darkGray"/>
        </w:rPr>
        <w:t xml:space="preserve"> (SGP)</w:t>
      </w:r>
    </w:p>
    <w:p w14:paraId="0E642B09" w14:textId="77EE0BDA" w:rsidR="00D77E33" w:rsidRPr="00804EE2" w:rsidRDefault="00D77E33" w:rsidP="00D77E33">
      <w:pPr>
        <w:spacing w:after="0"/>
        <w:rPr>
          <w:highlight w:val="darkGray"/>
        </w:rPr>
      </w:pPr>
      <w:r w:rsidRPr="00804EE2">
        <w:rPr>
          <w:highlight w:val="darkGray"/>
        </w:rPr>
        <w:t xml:space="preserve">Time: </w:t>
      </w:r>
      <w:r w:rsidR="001A13E5" w:rsidRPr="00804EE2">
        <w:rPr>
          <w:highlight w:val="darkGray"/>
        </w:rPr>
        <w:t>14:4</w:t>
      </w:r>
      <w:r w:rsidR="00444B05" w:rsidRPr="00804EE2">
        <w:rPr>
          <w:highlight w:val="darkGray"/>
        </w:rPr>
        <w:t>8</w:t>
      </w:r>
      <w:r w:rsidR="001A13E5" w:rsidRPr="00804EE2">
        <w:rPr>
          <w:highlight w:val="darkGray"/>
        </w:rPr>
        <w:t>.</w:t>
      </w:r>
      <w:r w:rsidR="00444B05" w:rsidRPr="00804EE2">
        <w:rPr>
          <w:highlight w:val="darkGray"/>
        </w:rPr>
        <w:t>4</w:t>
      </w:r>
      <w:r w:rsidR="003B4089" w:rsidRPr="00804EE2">
        <w:rPr>
          <w:highlight w:val="darkGray"/>
        </w:rPr>
        <w:t>.</w:t>
      </w:r>
      <w:r w:rsidRPr="00804EE2">
        <w:rPr>
          <w:highlight w:val="darkGray"/>
        </w:rPr>
        <w:t xml:space="preserve"> He finished </w:t>
      </w:r>
      <w:r w:rsidR="00444B05" w:rsidRPr="00804EE2">
        <w:rPr>
          <w:highlight w:val="darkGray"/>
        </w:rPr>
        <w:t>4th</w:t>
      </w:r>
      <w:r w:rsidRPr="00804EE2">
        <w:rPr>
          <w:highlight w:val="darkGray"/>
        </w:rPr>
        <w:t xml:space="preserve"> out of </w:t>
      </w:r>
      <w:r w:rsidR="00904784" w:rsidRPr="00804EE2">
        <w:rPr>
          <w:highlight w:val="darkGray"/>
        </w:rPr>
        <w:t>16</w:t>
      </w:r>
      <w:r w:rsidR="00444B05" w:rsidRPr="00804EE2">
        <w:rPr>
          <w:highlight w:val="darkGray"/>
        </w:rPr>
        <w:t>.</w:t>
      </w:r>
    </w:p>
    <w:p w14:paraId="2D604964" w14:textId="77777777" w:rsidR="003B4089" w:rsidRPr="00804EE2" w:rsidRDefault="003B4089" w:rsidP="00D77E33">
      <w:pPr>
        <w:spacing w:after="0"/>
        <w:rPr>
          <w:highlight w:val="darkGray"/>
        </w:rPr>
      </w:pPr>
    </w:p>
    <w:p w14:paraId="58BBA3B7" w14:textId="3E1B0374" w:rsidR="00D77E33" w:rsidRPr="00804EE2" w:rsidRDefault="00D77E33" w:rsidP="002B254E">
      <w:pPr>
        <w:pStyle w:val="Heading3"/>
        <w:rPr>
          <w:highlight w:val="darkGray"/>
        </w:rPr>
      </w:pPr>
      <w:r w:rsidRPr="00804EE2">
        <w:rPr>
          <w:highlight w:val="darkGray"/>
        </w:rPr>
        <w:t>JEEVANEESH S/O SOUNDARARAJAH (SGP)</w:t>
      </w:r>
    </w:p>
    <w:p w14:paraId="31848976" w14:textId="4DA5F479" w:rsidR="00D77E33" w:rsidRPr="003D107D" w:rsidRDefault="00D77E33" w:rsidP="00D77E33">
      <w:pPr>
        <w:spacing w:after="0"/>
      </w:pPr>
      <w:r w:rsidRPr="00804EE2">
        <w:rPr>
          <w:highlight w:val="darkGray"/>
        </w:rPr>
        <w:t xml:space="preserve">Time: </w:t>
      </w:r>
      <w:r w:rsidR="00904784" w:rsidRPr="00804EE2">
        <w:rPr>
          <w:highlight w:val="darkGray"/>
        </w:rPr>
        <w:t>15</w:t>
      </w:r>
      <w:r w:rsidR="001A13E5" w:rsidRPr="00804EE2">
        <w:rPr>
          <w:highlight w:val="darkGray"/>
        </w:rPr>
        <w:t>:</w:t>
      </w:r>
      <w:r w:rsidR="00904784" w:rsidRPr="00804EE2">
        <w:rPr>
          <w:highlight w:val="darkGray"/>
        </w:rPr>
        <w:t>51</w:t>
      </w:r>
      <w:r w:rsidRPr="00804EE2">
        <w:rPr>
          <w:highlight w:val="darkGray"/>
        </w:rPr>
        <w:t>.</w:t>
      </w:r>
      <w:r w:rsidR="00904784" w:rsidRPr="00804EE2">
        <w:rPr>
          <w:highlight w:val="darkGray"/>
        </w:rPr>
        <w:t>6</w:t>
      </w:r>
      <w:r w:rsidR="003B4089" w:rsidRPr="00804EE2">
        <w:rPr>
          <w:highlight w:val="darkGray"/>
        </w:rPr>
        <w:t>.</w:t>
      </w:r>
      <w:r w:rsidRPr="00804EE2">
        <w:rPr>
          <w:highlight w:val="darkGray"/>
        </w:rPr>
        <w:t xml:space="preserve"> He finished </w:t>
      </w:r>
      <w:r w:rsidR="00904784" w:rsidRPr="00804EE2">
        <w:rPr>
          <w:highlight w:val="darkGray"/>
        </w:rPr>
        <w:t>15th</w:t>
      </w:r>
      <w:r w:rsidRPr="00804EE2">
        <w:rPr>
          <w:highlight w:val="darkGray"/>
        </w:rPr>
        <w:t xml:space="preserve"> out of </w:t>
      </w:r>
      <w:r w:rsidR="00904784" w:rsidRPr="00804EE2">
        <w:rPr>
          <w:highlight w:val="darkGray"/>
        </w:rPr>
        <w:t>16</w:t>
      </w:r>
      <w:r w:rsidR="00675680" w:rsidRPr="00804EE2">
        <w:rPr>
          <w:highlight w:val="darkGray"/>
        </w:rPr>
        <w:t>.</w:t>
      </w:r>
      <w:r w:rsidR="00675680">
        <w:t xml:space="preserve"> </w:t>
      </w:r>
    </w:p>
    <w:p w14:paraId="72A0A590" w14:textId="252B2DBC" w:rsidR="004927B1" w:rsidRDefault="004927B1" w:rsidP="00D77E33">
      <w:pPr>
        <w:spacing w:after="0"/>
      </w:pPr>
    </w:p>
    <w:p w14:paraId="04864A4F" w14:textId="77777777" w:rsidR="004927B1" w:rsidRDefault="004927B1" w:rsidP="00D77E33">
      <w:pPr>
        <w:spacing w:after="0"/>
      </w:pPr>
    </w:p>
    <w:p w14:paraId="1DB93CC0" w14:textId="6CF7B13A" w:rsidR="004927B1" w:rsidRPr="004927B1" w:rsidRDefault="004927B1" w:rsidP="004927B1">
      <w:pPr>
        <w:pStyle w:val="Heading2"/>
        <w:rPr>
          <w:highlight w:val="darkGray"/>
        </w:rPr>
      </w:pPr>
      <w:r w:rsidRPr="00804EE2">
        <w:rPr>
          <w:highlight w:val="darkGray"/>
        </w:rPr>
        <w:t xml:space="preserve">*ATHLETICS – </w:t>
      </w:r>
      <w:r w:rsidR="00E368FD">
        <w:rPr>
          <w:highlight w:val="darkGray"/>
        </w:rPr>
        <w:t>WO</w:t>
      </w:r>
      <w:r w:rsidRPr="00804EE2">
        <w:rPr>
          <w:highlight w:val="darkGray"/>
        </w:rPr>
        <w:t xml:space="preserve">MEN </w:t>
      </w:r>
      <w:r w:rsidR="00E368FD">
        <w:rPr>
          <w:highlight w:val="darkGray"/>
        </w:rPr>
        <w:t>15</w:t>
      </w:r>
      <w:r w:rsidRPr="00804EE2">
        <w:rPr>
          <w:highlight w:val="darkGray"/>
        </w:rPr>
        <w:t>00M FINAL*</w:t>
      </w:r>
    </w:p>
    <w:p w14:paraId="408A8320" w14:textId="724A0BF2" w:rsidR="004927B1" w:rsidRPr="008C540C" w:rsidRDefault="004927B1" w:rsidP="004927B1">
      <w:pPr>
        <w:pStyle w:val="Heading3"/>
        <w:rPr>
          <w:highlight w:val="darkGray"/>
        </w:rPr>
      </w:pPr>
      <w:r w:rsidRPr="008C540C">
        <w:rPr>
          <w:highlight w:val="darkGray"/>
        </w:rPr>
        <w:t>GOH CHUI LING (SGP)</w:t>
      </w:r>
    </w:p>
    <w:p w14:paraId="1CD54250" w14:textId="5D36C42A" w:rsidR="004927B1" w:rsidRPr="004927B1" w:rsidRDefault="004927B1" w:rsidP="004927B1">
      <w:pPr>
        <w:spacing w:after="0"/>
      </w:pPr>
      <w:r w:rsidRPr="008C540C">
        <w:rPr>
          <w:highlight w:val="darkGray"/>
        </w:rPr>
        <w:t xml:space="preserve">Time: </w:t>
      </w:r>
      <w:r w:rsidR="00FC4BF4" w:rsidRPr="008C540C">
        <w:rPr>
          <w:highlight w:val="darkGray"/>
        </w:rPr>
        <w:t>4:26</w:t>
      </w:r>
      <w:r w:rsidRPr="008C540C">
        <w:rPr>
          <w:highlight w:val="darkGray"/>
        </w:rPr>
        <w:t>.</w:t>
      </w:r>
      <w:r w:rsidR="00FC4BF4" w:rsidRPr="008C540C">
        <w:rPr>
          <w:highlight w:val="darkGray"/>
        </w:rPr>
        <w:t>33</w:t>
      </w:r>
      <w:r w:rsidRPr="008C540C">
        <w:rPr>
          <w:highlight w:val="darkGray"/>
        </w:rPr>
        <w:t xml:space="preserve">. She finished </w:t>
      </w:r>
      <w:r w:rsidR="00BF0B63" w:rsidRPr="008C540C">
        <w:rPr>
          <w:highlight w:val="darkGray"/>
        </w:rPr>
        <w:t>3rd</w:t>
      </w:r>
      <w:r w:rsidRPr="008C540C">
        <w:rPr>
          <w:highlight w:val="darkGray"/>
        </w:rPr>
        <w:t xml:space="preserve"> out of </w:t>
      </w:r>
      <w:r w:rsidR="00BF0B63" w:rsidRPr="008C540C">
        <w:rPr>
          <w:highlight w:val="darkGray"/>
        </w:rPr>
        <w:t>10</w:t>
      </w:r>
      <w:r w:rsidRPr="008C540C">
        <w:rPr>
          <w:highlight w:val="darkGray"/>
        </w:rPr>
        <w:t xml:space="preserve"> and won the </w:t>
      </w:r>
      <w:proofErr w:type="gramStart"/>
      <w:r w:rsidR="00BA3B5E" w:rsidRPr="008C540C">
        <w:rPr>
          <w:highlight w:val="darkGray"/>
        </w:rPr>
        <w:t>Bronze</w:t>
      </w:r>
      <w:proofErr w:type="gramEnd"/>
      <w:r w:rsidRPr="008C540C">
        <w:rPr>
          <w:highlight w:val="darkGray"/>
        </w:rPr>
        <w:t xml:space="preserve"> medal.</w:t>
      </w:r>
      <w:r w:rsidR="00FC4D1F" w:rsidRPr="008C540C">
        <w:rPr>
          <w:highlight w:val="darkGray"/>
        </w:rPr>
        <w:t xml:space="preserve"> </w:t>
      </w:r>
      <w:r w:rsidR="00A659C4" w:rsidRPr="008C540C">
        <w:rPr>
          <w:highlight w:val="darkGray"/>
        </w:rPr>
        <w:t>She has set a new National Record (pending ratification) and Personal Best.</w:t>
      </w:r>
      <w:r w:rsidR="00A659C4">
        <w:t xml:space="preserve"> </w:t>
      </w:r>
    </w:p>
    <w:p w14:paraId="41E9098C" w14:textId="56BF46B8" w:rsidR="004927B1" w:rsidRDefault="004927B1" w:rsidP="00D77E33">
      <w:pPr>
        <w:spacing w:after="0"/>
      </w:pPr>
    </w:p>
    <w:p w14:paraId="0308F762" w14:textId="77777777" w:rsidR="00B0164D" w:rsidRPr="003D107D" w:rsidRDefault="00B0164D" w:rsidP="00D77E33">
      <w:pPr>
        <w:spacing w:after="0"/>
      </w:pPr>
    </w:p>
    <w:p w14:paraId="4EEB7C01" w14:textId="6C7188D6" w:rsidR="00D77E33" w:rsidRDefault="00D77E33" w:rsidP="00D77E33"/>
    <w:p w14:paraId="3B011964" w14:textId="66035DFD" w:rsidR="00D77E33" w:rsidRPr="002B254E" w:rsidRDefault="00D77E33" w:rsidP="002B254E">
      <w:pPr>
        <w:pStyle w:val="Heading1"/>
      </w:pPr>
      <w:r w:rsidRPr="002B254E">
        <w:lastRenderedPageBreak/>
        <w:t>1</w:t>
      </w:r>
      <w:r w:rsidR="00D75052" w:rsidRPr="002B254E">
        <w:t>0</w:t>
      </w:r>
      <w:r w:rsidRPr="002B254E">
        <w:t xml:space="preserve"> May </w:t>
      </w:r>
      <w:r w:rsidR="00D75052" w:rsidRPr="002B254E">
        <w:t>MORNING</w:t>
      </w:r>
    </w:p>
    <w:p w14:paraId="36DCD11D" w14:textId="141C152D" w:rsidR="00D75052" w:rsidRPr="00B75E06" w:rsidRDefault="00D75052" w:rsidP="002B254E">
      <w:pPr>
        <w:pStyle w:val="Heading2"/>
        <w:rPr>
          <w:strike/>
        </w:rPr>
      </w:pPr>
      <w:commentRangeStart w:id="1"/>
      <w:r w:rsidRPr="00B75E06">
        <w:rPr>
          <w:strike/>
        </w:rPr>
        <w:t>*ATHLETICS – WO</w:t>
      </w:r>
      <w:r w:rsidR="002B254E" w:rsidRPr="00B75E06">
        <w:rPr>
          <w:strike/>
        </w:rPr>
        <w:t>MEN</w:t>
      </w:r>
      <w:r w:rsidRPr="00B75E06">
        <w:rPr>
          <w:strike/>
        </w:rPr>
        <w:t xml:space="preserve"> 100M HURDLES ROUND 1*</w:t>
      </w:r>
    </w:p>
    <w:p w14:paraId="504F11F6" w14:textId="77777777" w:rsidR="00D75052" w:rsidRPr="00B75E06" w:rsidRDefault="00D75052" w:rsidP="002B254E">
      <w:pPr>
        <w:pStyle w:val="Heading3"/>
        <w:rPr>
          <w:strike/>
        </w:rPr>
      </w:pPr>
      <w:r w:rsidRPr="00B75E06">
        <w:rPr>
          <w:strike/>
        </w:rPr>
        <w:t>NUR IZLYN BINTE ZAINI (SGP)</w:t>
      </w:r>
    </w:p>
    <w:p w14:paraId="0470EEB3" w14:textId="00C7C956" w:rsidR="00D75052" w:rsidRPr="00B75E06" w:rsidRDefault="00D75052" w:rsidP="00D75052">
      <w:pPr>
        <w:spacing w:after="0"/>
        <w:rPr>
          <w:strike/>
        </w:rPr>
      </w:pPr>
      <w:r w:rsidRPr="00B75E06">
        <w:rPr>
          <w:strike/>
        </w:rPr>
        <w:t xml:space="preserve">Time: </w:t>
      </w:r>
      <w:proofErr w:type="gramStart"/>
      <w:r w:rsidRPr="00B75E06">
        <w:rPr>
          <w:strike/>
          <w:highlight w:val="yellow"/>
        </w:rPr>
        <w:t>XX.XX</w:t>
      </w:r>
      <w:r w:rsidRPr="00B75E06">
        <w:rPr>
          <w:strike/>
        </w:rPr>
        <w:t>.</w:t>
      </w:r>
      <w:proofErr w:type="gramEnd"/>
      <w:r w:rsidRPr="00B75E06">
        <w:rPr>
          <w:strike/>
        </w:rPr>
        <w:t xml:space="preserve"> She finished </w:t>
      </w:r>
      <w:r w:rsidRPr="00B75E06">
        <w:rPr>
          <w:strike/>
          <w:highlight w:val="yellow"/>
        </w:rPr>
        <w:t>XX out of XX</w:t>
      </w:r>
      <w:r w:rsidRPr="00B75E06">
        <w:rPr>
          <w:strike/>
        </w:rPr>
        <w:t xml:space="preserve"> and</w:t>
      </w:r>
      <w:r w:rsidRPr="00B75E06">
        <w:rPr>
          <w:strike/>
          <w:highlight w:val="yellow"/>
        </w:rPr>
        <w:t xml:space="preserve"> advanced to the Final, which will be held today at 1635hr (CAM time).</w:t>
      </w:r>
      <w:r w:rsidRPr="00B75E06">
        <w:rPr>
          <w:strike/>
        </w:rPr>
        <w:t xml:space="preserve"> </w:t>
      </w:r>
      <w:r w:rsidRPr="00B75E06">
        <w:rPr>
          <w:strike/>
          <w:highlight w:val="yellow"/>
        </w:rPr>
        <w:t xml:space="preserve">/ </w:t>
      </w:r>
      <w:proofErr w:type="gramStart"/>
      <w:r w:rsidRPr="00B75E06">
        <w:rPr>
          <w:strike/>
          <w:highlight w:val="yellow"/>
        </w:rPr>
        <w:t>did</w:t>
      </w:r>
      <w:proofErr w:type="gramEnd"/>
      <w:r w:rsidRPr="00B75E06">
        <w:rPr>
          <w:strike/>
          <w:highlight w:val="yellow"/>
        </w:rPr>
        <w:t xml:space="preserve"> not advance to the Final.</w:t>
      </w:r>
      <w:commentRangeEnd w:id="1"/>
      <w:r w:rsidR="00B75E06">
        <w:rPr>
          <w:rStyle w:val="CommentReference"/>
        </w:rPr>
        <w:commentReference w:id="1"/>
      </w:r>
    </w:p>
    <w:p w14:paraId="0F8D32A6" w14:textId="4AE693EA" w:rsidR="00D75052" w:rsidRDefault="00D75052" w:rsidP="00D77E33">
      <w:pPr>
        <w:rPr>
          <w:b/>
          <w:bCs/>
          <w:u w:val="single"/>
        </w:rPr>
      </w:pPr>
    </w:p>
    <w:p w14:paraId="273CCC52" w14:textId="408AAE9F" w:rsidR="00D75052" w:rsidRPr="002B254E" w:rsidRDefault="00D75052" w:rsidP="002B254E">
      <w:pPr>
        <w:pStyle w:val="Heading1"/>
      </w:pPr>
      <w:bookmarkStart w:id="2" w:name="_Hlk133347501"/>
      <w:r w:rsidRPr="002B254E">
        <w:t>10 May AFTERNOON</w:t>
      </w:r>
    </w:p>
    <w:bookmarkEnd w:id="2"/>
    <w:p w14:paraId="08874EC5" w14:textId="2290C75C" w:rsidR="00D75052" w:rsidRPr="006D5653" w:rsidRDefault="00D75052" w:rsidP="002B254E">
      <w:pPr>
        <w:pStyle w:val="Heading2"/>
        <w:rPr>
          <w:highlight w:val="darkGray"/>
        </w:rPr>
      </w:pPr>
      <w:r w:rsidRPr="006D5653">
        <w:rPr>
          <w:highlight w:val="darkGray"/>
        </w:rPr>
        <w:t xml:space="preserve">*ATHLETICS – </w:t>
      </w:r>
      <w:r w:rsidR="002B254E" w:rsidRPr="006D5653">
        <w:rPr>
          <w:highlight w:val="darkGray"/>
        </w:rPr>
        <w:t>MEN</w:t>
      </w:r>
      <w:r w:rsidRPr="006D5653">
        <w:rPr>
          <w:highlight w:val="darkGray"/>
        </w:rPr>
        <w:t xml:space="preserve"> 110M HURDLES FINAL*</w:t>
      </w:r>
    </w:p>
    <w:p w14:paraId="49E593B0" w14:textId="77777777" w:rsidR="00D75052" w:rsidRPr="006D5653" w:rsidRDefault="00D75052" w:rsidP="002B254E">
      <w:pPr>
        <w:pStyle w:val="Heading3"/>
        <w:rPr>
          <w:highlight w:val="darkGray"/>
        </w:rPr>
      </w:pPr>
      <w:r w:rsidRPr="006D5653">
        <w:rPr>
          <w:highlight w:val="darkGray"/>
        </w:rPr>
        <w:t>ANG CHEN XIANG (SGP)</w:t>
      </w:r>
    </w:p>
    <w:p w14:paraId="20410D3C" w14:textId="0403A008" w:rsidR="00D75052" w:rsidRPr="003D107D" w:rsidRDefault="00D75052" w:rsidP="00D75052">
      <w:pPr>
        <w:spacing w:after="0"/>
      </w:pPr>
      <w:r w:rsidRPr="006D5653">
        <w:rPr>
          <w:highlight w:val="darkGray"/>
        </w:rPr>
        <w:t xml:space="preserve">Time: </w:t>
      </w:r>
      <w:r w:rsidR="00F76FBD" w:rsidRPr="006D5653">
        <w:rPr>
          <w:highlight w:val="darkGray"/>
        </w:rPr>
        <w:t>13.</w:t>
      </w:r>
      <w:r w:rsidR="009A39E1" w:rsidRPr="006D5653">
        <w:rPr>
          <w:highlight w:val="darkGray"/>
        </w:rPr>
        <w:t>83</w:t>
      </w:r>
      <w:r w:rsidR="005C1450">
        <w:rPr>
          <w:highlight w:val="darkGray"/>
        </w:rPr>
        <w:t>1</w:t>
      </w:r>
      <w:r w:rsidRPr="006D5653">
        <w:rPr>
          <w:highlight w:val="darkGray"/>
        </w:rPr>
        <w:t xml:space="preserve">. He finished </w:t>
      </w:r>
      <w:r w:rsidR="00696102">
        <w:rPr>
          <w:highlight w:val="darkGray"/>
        </w:rPr>
        <w:t>1st</w:t>
      </w:r>
      <w:r w:rsidRPr="006D5653">
        <w:rPr>
          <w:highlight w:val="darkGray"/>
        </w:rPr>
        <w:t xml:space="preserve"> out of </w:t>
      </w:r>
      <w:r w:rsidR="001E3E3F" w:rsidRPr="006D5653">
        <w:rPr>
          <w:highlight w:val="darkGray"/>
        </w:rPr>
        <w:t>8</w:t>
      </w:r>
      <w:r w:rsidRPr="006D5653">
        <w:rPr>
          <w:highlight w:val="darkGray"/>
        </w:rPr>
        <w:t xml:space="preserve"> and won the </w:t>
      </w:r>
      <w:r w:rsidR="00696102">
        <w:rPr>
          <w:highlight w:val="darkGray"/>
        </w:rPr>
        <w:t>Joint Gold</w:t>
      </w:r>
      <w:r w:rsidRPr="006D5653">
        <w:rPr>
          <w:highlight w:val="darkGray"/>
        </w:rPr>
        <w:t xml:space="preserve"> medal.</w:t>
      </w:r>
      <w:r w:rsidR="00CF791C" w:rsidRPr="006D5653">
        <w:rPr>
          <w:highlight w:val="darkGray"/>
        </w:rPr>
        <w:t xml:space="preserve"> He has set a new National Record (pending ratification) and Personal Best.</w:t>
      </w:r>
      <w:r w:rsidR="00CF791C">
        <w:t xml:space="preserve"> </w:t>
      </w:r>
    </w:p>
    <w:p w14:paraId="15736F73" w14:textId="77777777" w:rsidR="00D75052" w:rsidRDefault="00D75052" w:rsidP="00D75052">
      <w:pPr>
        <w:spacing w:after="0"/>
        <w:rPr>
          <w:b/>
        </w:rPr>
      </w:pPr>
    </w:p>
    <w:p w14:paraId="0560CD70" w14:textId="4B669E3F" w:rsidR="00D75052" w:rsidRPr="00B75E06" w:rsidRDefault="00D75052" w:rsidP="002B254E">
      <w:pPr>
        <w:pStyle w:val="Heading2"/>
        <w:rPr>
          <w:strike/>
        </w:rPr>
      </w:pPr>
      <w:commentRangeStart w:id="3"/>
      <w:r w:rsidRPr="00B75E06">
        <w:rPr>
          <w:strike/>
        </w:rPr>
        <w:t>*ATHLETICS – WO</w:t>
      </w:r>
      <w:r w:rsidR="002B254E" w:rsidRPr="00B75E06">
        <w:rPr>
          <w:strike/>
        </w:rPr>
        <w:t>MEN</w:t>
      </w:r>
      <w:r w:rsidRPr="00B75E06">
        <w:rPr>
          <w:strike/>
        </w:rPr>
        <w:t xml:space="preserve"> 100M HURDLES FINAL*</w:t>
      </w:r>
    </w:p>
    <w:p w14:paraId="6DB5FED4" w14:textId="77777777" w:rsidR="00D75052" w:rsidRPr="00B75E06" w:rsidRDefault="00D75052" w:rsidP="002B254E">
      <w:pPr>
        <w:pStyle w:val="Heading3"/>
        <w:rPr>
          <w:strike/>
        </w:rPr>
      </w:pPr>
      <w:r w:rsidRPr="00B75E06">
        <w:rPr>
          <w:strike/>
        </w:rPr>
        <w:t>NUR IZLYN BINTE ZAINI (SGP)</w:t>
      </w:r>
    </w:p>
    <w:p w14:paraId="7AA57BCD" w14:textId="524BCB57" w:rsidR="00D75052" w:rsidRPr="00B75E06" w:rsidRDefault="00D75052" w:rsidP="00D75052">
      <w:pPr>
        <w:spacing w:after="0"/>
        <w:rPr>
          <w:strike/>
        </w:rPr>
      </w:pPr>
      <w:r w:rsidRPr="00B75E06">
        <w:rPr>
          <w:strike/>
        </w:rPr>
        <w:t xml:space="preserve">Time: </w:t>
      </w:r>
      <w:proofErr w:type="gramStart"/>
      <w:r w:rsidRPr="00B75E06">
        <w:rPr>
          <w:strike/>
          <w:highlight w:val="yellow"/>
        </w:rPr>
        <w:t>XX.XX</w:t>
      </w:r>
      <w:r w:rsidRPr="00B75E06">
        <w:rPr>
          <w:strike/>
        </w:rPr>
        <w:t>.</w:t>
      </w:r>
      <w:proofErr w:type="gramEnd"/>
      <w:r w:rsidRPr="00B75E06">
        <w:rPr>
          <w:strike/>
        </w:rPr>
        <w:t xml:space="preserve"> He finished </w:t>
      </w:r>
      <w:r w:rsidRPr="00B75E06">
        <w:rPr>
          <w:strike/>
          <w:highlight w:val="yellow"/>
        </w:rPr>
        <w:t>XX out of XX</w:t>
      </w:r>
      <w:r w:rsidRPr="00B75E06">
        <w:rPr>
          <w:strike/>
        </w:rPr>
        <w:t xml:space="preserve"> </w:t>
      </w:r>
      <w:r w:rsidRPr="00B75E06">
        <w:rPr>
          <w:strike/>
          <w:highlight w:val="yellow"/>
        </w:rPr>
        <w:t>and won the XX medal.</w:t>
      </w:r>
      <w:commentRangeEnd w:id="3"/>
      <w:r w:rsidR="00B75E06">
        <w:rPr>
          <w:rStyle w:val="CommentReference"/>
        </w:rPr>
        <w:commentReference w:id="3"/>
      </w:r>
    </w:p>
    <w:p w14:paraId="52FDB724" w14:textId="77777777" w:rsidR="00D75052" w:rsidRDefault="00D75052" w:rsidP="00D75052">
      <w:pPr>
        <w:spacing w:after="0"/>
        <w:rPr>
          <w:b/>
        </w:rPr>
      </w:pPr>
    </w:p>
    <w:p w14:paraId="59E71831" w14:textId="1B94E8CD" w:rsidR="00D75052" w:rsidRPr="00ED36B7" w:rsidRDefault="00D75052" w:rsidP="002B254E">
      <w:pPr>
        <w:pStyle w:val="Heading2"/>
        <w:rPr>
          <w:highlight w:val="darkGray"/>
        </w:rPr>
      </w:pPr>
      <w:r w:rsidRPr="00ED36B7">
        <w:rPr>
          <w:highlight w:val="darkGray"/>
        </w:rPr>
        <w:t>*ATHLETICS – WO</w:t>
      </w:r>
      <w:r w:rsidR="002B254E" w:rsidRPr="00ED36B7">
        <w:rPr>
          <w:highlight w:val="darkGray"/>
        </w:rPr>
        <w:t>MEN</w:t>
      </w:r>
      <w:r w:rsidRPr="00ED36B7">
        <w:rPr>
          <w:highlight w:val="darkGray"/>
        </w:rPr>
        <w:t xml:space="preserve"> POLE VAULT FINAL*</w:t>
      </w:r>
    </w:p>
    <w:p w14:paraId="1197E7EB" w14:textId="564C4121" w:rsidR="00D75052" w:rsidRPr="00ED36B7" w:rsidRDefault="00D75052" w:rsidP="002B254E">
      <w:pPr>
        <w:pStyle w:val="Heading3"/>
        <w:rPr>
          <w:highlight w:val="darkGray"/>
        </w:rPr>
      </w:pPr>
      <w:r w:rsidRPr="00ED36B7">
        <w:rPr>
          <w:highlight w:val="darkGray"/>
        </w:rPr>
        <w:t>RACHEL ISABEL YANG BINGJIE (SGP)</w:t>
      </w:r>
    </w:p>
    <w:p w14:paraId="6E3E1054" w14:textId="2C7BC43F" w:rsidR="006F7593" w:rsidRDefault="00533FFF" w:rsidP="006F7593">
      <w:pPr>
        <w:spacing w:after="0"/>
      </w:pPr>
      <w:r w:rsidRPr="00ED36B7">
        <w:rPr>
          <w:highlight w:val="darkGray"/>
        </w:rPr>
        <w:t>Height</w:t>
      </w:r>
      <w:r w:rsidR="00D75052" w:rsidRPr="00ED36B7">
        <w:rPr>
          <w:highlight w:val="darkGray"/>
        </w:rPr>
        <w:t xml:space="preserve">: </w:t>
      </w:r>
      <w:proofErr w:type="gramStart"/>
      <w:r w:rsidR="00D75052" w:rsidRPr="00ED36B7">
        <w:rPr>
          <w:highlight w:val="darkGray"/>
        </w:rPr>
        <w:t>XX.XX.</w:t>
      </w:r>
      <w:proofErr w:type="gramEnd"/>
      <w:r w:rsidR="00D75052" w:rsidRPr="00ED36B7">
        <w:rPr>
          <w:highlight w:val="darkGray"/>
        </w:rPr>
        <w:t xml:space="preserve"> She finished XX out of XX and won the XX medal.</w:t>
      </w:r>
    </w:p>
    <w:p w14:paraId="2F7C6A52" w14:textId="77777777" w:rsidR="005A2A74" w:rsidRDefault="005A2A74" w:rsidP="00D77E33">
      <w:pPr>
        <w:rPr>
          <w:b/>
          <w:u w:val="single"/>
        </w:rPr>
      </w:pPr>
    </w:p>
    <w:p w14:paraId="69D9FB67" w14:textId="4A1553C9" w:rsidR="005A2A74" w:rsidRPr="00941EE7" w:rsidRDefault="005A2A74" w:rsidP="002B254E">
      <w:pPr>
        <w:pStyle w:val="Heading2"/>
        <w:rPr>
          <w:highlight w:val="darkGray"/>
        </w:rPr>
      </w:pPr>
      <w:r w:rsidRPr="00941EE7">
        <w:rPr>
          <w:highlight w:val="darkGray"/>
        </w:rPr>
        <w:t xml:space="preserve">*ATHLETICS – </w:t>
      </w:r>
      <w:r w:rsidR="002B254E" w:rsidRPr="00941EE7">
        <w:rPr>
          <w:highlight w:val="darkGray"/>
        </w:rPr>
        <w:t>MEN</w:t>
      </w:r>
      <w:r w:rsidRPr="00941EE7">
        <w:rPr>
          <w:highlight w:val="darkGray"/>
        </w:rPr>
        <w:t xml:space="preserve"> 800M </w:t>
      </w:r>
      <w:r w:rsidR="00DD29A1" w:rsidRPr="00941EE7">
        <w:rPr>
          <w:highlight w:val="darkGray"/>
        </w:rPr>
        <w:t>HEAT</w:t>
      </w:r>
      <w:r w:rsidRPr="00941EE7">
        <w:rPr>
          <w:highlight w:val="darkGray"/>
        </w:rPr>
        <w:t>*</w:t>
      </w:r>
    </w:p>
    <w:p w14:paraId="6A8E8897" w14:textId="1136CB7B" w:rsidR="005A2A74" w:rsidRPr="00941EE7" w:rsidRDefault="005A2A74" w:rsidP="002B254E">
      <w:pPr>
        <w:pStyle w:val="Heading3"/>
        <w:rPr>
          <w:highlight w:val="darkGray"/>
        </w:rPr>
      </w:pPr>
      <w:r w:rsidRPr="00941EE7">
        <w:rPr>
          <w:highlight w:val="darkGray"/>
        </w:rPr>
        <w:t>HARIHARAN S/O KRISHNA (SGP)</w:t>
      </w:r>
    </w:p>
    <w:p w14:paraId="791AF174" w14:textId="4A6902B6" w:rsidR="005A2A74" w:rsidRPr="00941EE7" w:rsidRDefault="005A2A74" w:rsidP="005A2A74">
      <w:pPr>
        <w:spacing w:after="0"/>
        <w:rPr>
          <w:highlight w:val="darkGray"/>
        </w:rPr>
      </w:pPr>
      <w:r w:rsidRPr="00941EE7">
        <w:rPr>
          <w:highlight w:val="darkGray"/>
        </w:rPr>
        <w:t xml:space="preserve">Time: </w:t>
      </w:r>
      <w:r w:rsidR="00C90799" w:rsidRPr="00941EE7">
        <w:rPr>
          <w:highlight w:val="darkGray"/>
        </w:rPr>
        <w:t>1:57.68</w:t>
      </w:r>
      <w:r w:rsidRPr="00941EE7">
        <w:rPr>
          <w:highlight w:val="darkGray"/>
        </w:rPr>
        <w:t xml:space="preserve">. He finished </w:t>
      </w:r>
      <w:r w:rsidR="008B7877" w:rsidRPr="00941EE7">
        <w:rPr>
          <w:highlight w:val="darkGray"/>
        </w:rPr>
        <w:t>11th</w:t>
      </w:r>
      <w:r w:rsidRPr="00941EE7">
        <w:rPr>
          <w:highlight w:val="darkGray"/>
        </w:rPr>
        <w:t xml:space="preserve"> out of </w:t>
      </w:r>
      <w:r w:rsidR="009D2FB0" w:rsidRPr="00941EE7">
        <w:rPr>
          <w:highlight w:val="darkGray"/>
        </w:rPr>
        <w:t>15</w:t>
      </w:r>
      <w:r w:rsidR="009F352C" w:rsidRPr="00941EE7">
        <w:rPr>
          <w:highlight w:val="darkGray"/>
        </w:rPr>
        <w:t xml:space="preserve"> and did not advance to the Final</w:t>
      </w:r>
      <w:r w:rsidR="00DD29A1" w:rsidRPr="00941EE7">
        <w:rPr>
          <w:highlight w:val="darkGray"/>
        </w:rPr>
        <w:t xml:space="preserve">. </w:t>
      </w:r>
    </w:p>
    <w:p w14:paraId="6BA68B0B" w14:textId="6F312499" w:rsidR="005A2A74" w:rsidRPr="00941EE7" w:rsidRDefault="005A2A74" w:rsidP="005A2A74">
      <w:pPr>
        <w:spacing w:after="0"/>
        <w:rPr>
          <w:highlight w:val="darkGray"/>
        </w:rPr>
      </w:pPr>
    </w:p>
    <w:p w14:paraId="71D73179" w14:textId="29A094CD" w:rsidR="005A2A74" w:rsidRPr="00941EE7" w:rsidRDefault="005A2A74" w:rsidP="002B254E">
      <w:pPr>
        <w:pStyle w:val="Heading3"/>
        <w:rPr>
          <w:highlight w:val="darkGray"/>
        </w:rPr>
      </w:pPr>
      <w:r w:rsidRPr="00941EE7">
        <w:rPr>
          <w:highlight w:val="darkGray"/>
        </w:rPr>
        <w:t>SHAWN CHIA WEI EN (SGP)</w:t>
      </w:r>
    </w:p>
    <w:p w14:paraId="6791E98A" w14:textId="04AF4435" w:rsidR="005A2A74" w:rsidRDefault="005A2A74" w:rsidP="005A2A74">
      <w:pPr>
        <w:spacing w:after="0"/>
      </w:pPr>
      <w:r w:rsidRPr="00941EE7">
        <w:rPr>
          <w:highlight w:val="darkGray"/>
        </w:rPr>
        <w:t xml:space="preserve">Time: </w:t>
      </w:r>
      <w:r w:rsidR="009F352C" w:rsidRPr="00941EE7">
        <w:rPr>
          <w:highlight w:val="darkGray"/>
        </w:rPr>
        <w:t>1:57.19</w:t>
      </w:r>
      <w:r w:rsidRPr="00941EE7">
        <w:rPr>
          <w:highlight w:val="darkGray"/>
        </w:rPr>
        <w:t xml:space="preserve">. He finished </w:t>
      </w:r>
      <w:r w:rsidR="008B7877" w:rsidRPr="00941EE7">
        <w:rPr>
          <w:highlight w:val="darkGray"/>
        </w:rPr>
        <w:t>12th</w:t>
      </w:r>
      <w:r w:rsidRPr="00941EE7">
        <w:rPr>
          <w:highlight w:val="darkGray"/>
        </w:rPr>
        <w:t xml:space="preserve"> out of </w:t>
      </w:r>
      <w:r w:rsidR="009D2FB0" w:rsidRPr="00941EE7">
        <w:rPr>
          <w:highlight w:val="darkGray"/>
        </w:rPr>
        <w:t>15</w:t>
      </w:r>
      <w:r w:rsidRPr="00941EE7">
        <w:rPr>
          <w:highlight w:val="darkGray"/>
        </w:rPr>
        <w:t xml:space="preserve"> and </w:t>
      </w:r>
      <w:r w:rsidR="009F352C" w:rsidRPr="00941EE7">
        <w:rPr>
          <w:highlight w:val="darkGray"/>
        </w:rPr>
        <w:t>did not advance to</w:t>
      </w:r>
      <w:r w:rsidRPr="00941EE7">
        <w:rPr>
          <w:highlight w:val="darkGray"/>
        </w:rPr>
        <w:t xml:space="preserve"> the </w:t>
      </w:r>
      <w:r w:rsidR="009F352C" w:rsidRPr="00941EE7">
        <w:rPr>
          <w:highlight w:val="darkGray"/>
        </w:rPr>
        <w:t>Final</w:t>
      </w:r>
      <w:r w:rsidRPr="00941EE7">
        <w:rPr>
          <w:highlight w:val="darkGray"/>
        </w:rPr>
        <w:t>.</w:t>
      </w:r>
    </w:p>
    <w:p w14:paraId="570397EA" w14:textId="77777777" w:rsidR="00A83318" w:rsidRDefault="00A83318" w:rsidP="005A2A74">
      <w:pPr>
        <w:spacing w:after="0"/>
      </w:pPr>
    </w:p>
    <w:p w14:paraId="77F64975" w14:textId="0D81AC10" w:rsidR="005A2A74" w:rsidRPr="002628C5" w:rsidRDefault="005A2A74" w:rsidP="002B254E">
      <w:pPr>
        <w:pStyle w:val="Heading2"/>
        <w:rPr>
          <w:highlight w:val="darkGray"/>
        </w:rPr>
      </w:pPr>
      <w:r w:rsidRPr="002628C5">
        <w:rPr>
          <w:highlight w:val="darkGray"/>
        </w:rPr>
        <w:t>*ATHLETICS – WO</w:t>
      </w:r>
      <w:r w:rsidR="002B254E" w:rsidRPr="002628C5">
        <w:rPr>
          <w:highlight w:val="darkGray"/>
        </w:rPr>
        <w:t>MEN</w:t>
      </w:r>
      <w:r w:rsidRPr="002628C5">
        <w:rPr>
          <w:highlight w:val="darkGray"/>
        </w:rPr>
        <w:t xml:space="preserve"> 4X100M RELAY FINAL* </w:t>
      </w:r>
    </w:p>
    <w:p w14:paraId="0828DC99" w14:textId="18C69D8B" w:rsidR="00F56599" w:rsidRPr="002628C5" w:rsidRDefault="005A2A74" w:rsidP="00F56599">
      <w:pPr>
        <w:spacing w:after="0"/>
        <w:rPr>
          <w:highlight w:val="darkGray"/>
        </w:rPr>
      </w:pPr>
      <w:r w:rsidRPr="002628C5">
        <w:rPr>
          <w:highlight w:val="darkGray"/>
        </w:rPr>
        <w:t xml:space="preserve">TEAM OF </w:t>
      </w:r>
      <w:r w:rsidR="00F56599" w:rsidRPr="002628C5">
        <w:rPr>
          <w:highlight w:val="darkGray"/>
        </w:rPr>
        <w:t>PEREIRA VERONICA SHANTI, ELIZABETH-ANN TAN SHEE RU, ENRIQUEZ ROXANNE ROSE ZULUETA &amp; CLARA GOH SI HUI</w:t>
      </w:r>
    </w:p>
    <w:p w14:paraId="16969865" w14:textId="4786F8BA" w:rsidR="00F56599" w:rsidRDefault="00F56599" w:rsidP="00F56599">
      <w:pPr>
        <w:spacing w:after="0"/>
      </w:pPr>
      <w:r w:rsidRPr="002628C5">
        <w:rPr>
          <w:highlight w:val="darkGray"/>
        </w:rPr>
        <w:t xml:space="preserve">Time: </w:t>
      </w:r>
      <w:r w:rsidR="00295159" w:rsidRPr="002628C5">
        <w:rPr>
          <w:highlight w:val="darkGray"/>
        </w:rPr>
        <w:t>45.16</w:t>
      </w:r>
      <w:r w:rsidRPr="002628C5">
        <w:rPr>
          <w:highlight w:val="darkGray"/>
        </w:rPr>
        <w:t xml:space="preserve">. SGP finished </w:t>
      </w:r>
      <w:r w:rsidR="00295159" w:rsidRPr="002628C5">
        <w:rPr>
          <w:highlight w:val="darkGray"/>
        </w:rPr>
        <w:t>4th</w:t>
      </w:r>
      <w:r w:rsidRPr="002628C5">
        <w:rPr>
          <w:highlight w:val="darkGray"/>
        </w:rPr>
        <w:t xml:space="preserve"> out of </w:t>
      </w:r>
      <w:r w:rsidR="00295159" w:rsidRPr="002628C5">
        <w:rPr>
          <w:highlight w:val="darkGray"/>
        </w:rPr>
        <w:t xml:space="preserve">6. </w:t>
      </w:r>
    </w:p>
    <w:p w14:paraId="3E6CF61B" w14:textId="22A38A83" w:rsidR="005A2A74" w:rsidRPr="002B254E" w:rsidRDefault="005A2A74" w:rsidP="00F56599">
      <w:pPr>
        <w:spacing w:after="0"/>
      </w:pPr>
    </w:p>
    <w:p w14:paraId="752A3329" w14:textId="3432AD69" w:rsidR="005A2A74" w:rsidRPr="00F56599" w:rsidRDefault="005A2A74" w:rsidP="005A2A74">
      <w:pPr>
        <w:spacing w:after="0"/>
        <w:rPr>
          <w:strike/>
        </w:rPr>
      </w:pPr>
      <w:r w:rsidRPr="00F56599">
        <w:rPr>
          <w:strike/>
        </w:rPr>
        <w:t>BERNICE LIEW YEE LING,</w:t>
      </w:r>
    </w:p>
    <w:p w14:paraId="213A949E" w14:textId="6BD23647" w:rsidR="005A2A74" w:rsidRDefault="005A2A74" w:rsidP="005A2A74">
      <w:pPr>
        <w:spacing w:after="0"/>
      </w:pPr>
      <w:commentRangeStart w:id="4"/>
      <w:r w:rsidRPr="00BA53FD">
        <w:rPr>
          <w:strike/>
        </w:rPr>
        <w:t>NUR IZLYN BINTE ZAINI</w:t>
      </w:r>
      <w:r>
        <w:t xml:space="preserve"> </w:t>
      </w:r>
      <w:commentRangeEnd w:id="4"/>
      <w:r w:rsidR="00BA53FD">
        <w:rPr>
          <w:rStyle w:val="CommentReference"/>
        </w:rPr>
        <w:commentReference w:id="4"/>
      </w:r>
      <w:r>
        <w:t>&amp;</w:t>
      </w:r>
    </w:p>
    <w:p w14:paraId="341C549C" w14:textId="7037852E" w:rsidR="005A2A74" w:rsidRDefault="005A2A74" w:rsidP="005A2A74">
      <w:pPr>
        <w:rPr>
          <w:b/>
          <w:bCs/>
          <w:u w:val="single"/>
        </w:rPr>
      </w:pPr>
    </w:p>
    <w:p w14:paraId="0E221340" w14:textId="445BE464" w:rsidR="005A2A74" w:rsidRPr="00776294" w:rsidRDefault="005A2A74" w:rsidP="002B254E">
      <w:pPr>
        <w:pStyle w:val="Heading2"/>
        <w:rPr>
          <w:highlight w:val="darkGray"/>
        </w:rPr>
      </w:pPr>
      <w:r w:rsidRPr="00776294">
        <w:rPr>
          <w:highlight w:val="darkGray"/>
        </w:rPr>
        <w:t xml:space="preserve">*ATHLETICS – </w:t>
      </w:r>
      <w:r w:rsidR="002B254E" w:rsidRPr="00776294">
        <w:rPr>
          <w:highlight w:val="darkGray"/>
        </w:rPr>
        <w:t>MEN</w:t>
      </w:r>
      <w:r w:rsidRPr="00776294">
        <w:rPr>
          <w:highlight w:val="darkGray"/>
        </w:rPr>
        <w:t xml:space="preserve"> 4X100M RELAY FINAL*</w:t>
      </w:r>
    </w:p>
    <w:p w14:paraId="41E2C55B" w14:textId="1A1B7D96" w:rsidR="005A2A74" w:rsidRPr="00776294" w:rsidRDefault="005A2A74" w:rsidP="005A2A74">
      <w:pPr>
        <w:spacing w:after="0"/>
        <w:rPr>
          <w:highlight w:val="darkGray"/>
        </w:rPr>
      </w:pPr>
      <w:r w:rsidRPr="00776294">
        <w:rPr>
          <w:highlight w:val="darkGray"/>
        </w:rPr>
        <w:t xml:space="preserve">TEAM OF </w:t>
      </w:r>
      <w:r w:rsidR="003C2A0D" w:rsidRPr="00776294">
        <w:rPr>
          <w:highlight w:val="darkGray"/>
        </w:rPr>
        <w:t xml:space="preserve">MARK LEE REN, </w:t>
      </w:r>
      <w:r w:rsidRPr="00776294">
        <w:rPr>
          <w:highlight w:val="darkGray"/>
        </w:rPr>
        <w:t>JOSHUA CHUA HAN WEI,</w:t>
      </w:r>
      <w:r w:rsidR="003C2A0D" w:rsidRPr="00776294">
        <w:rPr>
          <w:highlight w:val="darkGray"/>
        </w:rPr>
        <w:t xml:space="preserve"> XANDER HO ANN HENG &amp;</w:t>
      </w:r>
      <w:r w:rsidR="00971043" w:rsidRPr="00776294">
        <w:rPr>
          <w:highlight w:val="darkGray"/>
        </w:rPr>
        <w:t xml:space="preserve"> </w:t>
      </w:r>
      <w:r w:rsidRPr="00776294">
        <w:rPr>
          <w:highlight w:val="darkGray"/>
        </w:rPr>
        <w:t>MARC BRIAN LOUIS,</w:t>
      </w:r>
    </w:p>
    <w:p w14:paraId="19611681" w14:textId="1034FAF0" w:rsidR="00C075AC" w:rsidRDefault="005A2A74" w:rsidP="00C075AC">
      <w:pPr>
        <w:spacing w:after="0"/>
      </w:pPr>
      <w:r w:rsidRPr="00776294">
        <w:rPr>
          <w:highlight w:val="darkGray"/>
        </w:rPr>
        <w:t xml:space="preserve">Time: </w:t>
      </w:r>
      <w:r w:rsidR="00AF5401" w:rsidRPr="00776294">
        <w:rPr>
          <w:highlight w:val="darkGray"/>
        </w:rPr>
        <w:t>39.36</w:t>
      </w:r>
      <w:r w:rsidRPr="00776294">
        <w:rPr>
          <w:highlight w:val="darkGray"/>
        </w:rPr>
        <w:t xml:space="preserve">. SGP finished </w:t>
      </w:r>
      <w:r w:rsidR="00AF5401" w:rsidRPr="00776294">
        <w:rPr>
          <w:highlight w:val="darkGray"/>
        </w:rPr>
        <w:t>joint 3rd</w:t>
      </w:r>
      <w:r w:rsidRPr="00776294">
        <w:rPr>
          <w:highlight w:val="darkGray"/>
        </w:rPr>
        <w:t xml:space="preserve"> out of </w:t>
      </w:r>
      <w:r w:rsidR="00AF5401" w:rsidRPr="00776294">
        <w:rPr>
          <w:highlight w:val="darkGray"/>
        </w:rPr>
        <w:t>8</w:t>
      </w:r>
      <w:r w:rsidRPr="00776294">
        <w:rPr>
          <w:highlight w:val="darkGray"/>
        </w:rPr>
        <w:t xml:space="preserve"> </w:t>
      </w:r>
      <w:r w:rsidR="00C075AC" w:rsidRPr="00776294">
        <w:rPr>
          <w:highlight w:val="darkGray"/>
        </w:rPr>
        <w:t xml:space="preserve">and won the </w:t>
      </w:r>
      <w:r w:rsidR="00AF5401" w:rsidRPr="00776294">
        <w:rPr>
          <w:highlight w:val="darkGray"/>
        </w:rPr>
        <w:t xml:space="preserve">joint </w:t>
      </w:r>
      <w:proofErr w:type="gramStart"/>
      <w:r w:rsidR="00AF5401" w:rsidRPr="00776294">
        <w:rPr>
          <w:highlight w:val="darkGray"/>
        </w:rPr>
        <w:t>Bronze</w:t>
      </w:r>
      <w:proofErr w:type="gramEnd"/>
      <w:r w:rsidR="00C075AC" w:rsidRPr="00776294">
        <w:rPr>
          <w:highlight w:val="darkGray"/>
        </w:rPr>
        <w:t xml:space="preserve"> medal.</w:t>
      </w:r>
    </w:p>
    <w:p w14:paraId="3F66BEA2" w14:textId="75341127" w:rsidR="005A2A74" w:rsidRDefault="005A2A74" w:rsidP="005A2A74">
      <w:pPr>
        <w:spacing w:after="0"/>
      </w:pPr>
    </w:p>
    <w:p w14:paraId="6982FF99" w14:textId="34187203" w:rsidR="006868B7" w:rsidRDefault="006868B7" w:rsidP="005A2A74">
      <w:pPr>
        <w:spacing w:after="0"/>
      </w:pPr>
    </w:p>
    <w:p w14:paraId="28DABF2C" w14:textId="5A5134A0" w:rsidR="00BC6EDD" w:rsidRDefault="00BC6EDD" w:rsidP="005A2A74">
      <w:pPr>
        <w:spacing w:after="0"/>
      </w:pPr>
    </w:p>
    <w:p w14:paraId="785CD376" w14:textId="77777777" w:rsidR="00BC6EDD" w:rsidRDefault="00BC6EDD" w:rsidP="005A2A74">
      <w:pPr>
        <w:spacing w:after="0"/>
      </w:pPr>
    </w:p>
    <w:p w14:paraId="4C24D2D5" w14:textId="6D3D7BF3" w:rsidR="005A2A74" w:rsidRPr="002B254E" w:rsidRDefault="005A2A74" w:rsidP="002B254E">
      <w:pPr>
        <w:pStyle w:val="Heading1"/>
      </w:pPr>
      <w:r w:rsidRPr="002B254E">
        <w:lastRenderedPageBreak/>
        <w:t>11 May MORNING</w:t>
      </w:r>
    </w:p>
    <w:p w14:paraId="18AD31F8" w14:textId="2FD1C344" w:rsidR="00C075AC" w:rsidRPr="002D7407" w:rsidRDefault="00C075AC" w:rsidP="002B254E">
      <w:pPr>
        <w:pStyle w:val="Heading2"/>
        <w:rPr>
          <w:highlight w:val="darkGray"/>
        </w:rPr>
      </w:pPr>
      <w:r w:rsidRPr="002D7407">
        <w:rPr>
          <w:highlight w:val="darkGray"/>
        </w:rPr>
        <w:t xml:space="preserve">*ATHLETICS – </w:t>
      </w:r>
      <w:r w:rsidR="002B254E" w:rsidRPr="002D7407">
        <w:rPr>
          <w:highlight w:val="darkGray"/>
        </w:rPr>
        <w:t>MEN</w:t>
      </w:r>
      <w:r w:rsidRPr="002D7407">
        <w:rPr>
          <w:highlight w:val="darkGray"/>
        </w:rPr>
        <w:t xml:space="preserve"> 400M HURDLES </w:t>
      </w:r>
      <w:r w:rsidR="00D85407" w:rsidRPr="002D7407">
        <w:rPr>
          <w:highlight w:val="darkGray"/>
        </w:rPr>
        <w:t>HEATS</w:t>
      </w:r>
      <w:r w:rsidRPr="002D7407">
        <w:rPr>
          <w:highlight w:val="darkGray"/>
        </w:rPr>
        <w:t>*</w:t>
      </w:r>
    </w:p>
    <w:p w14:paraId="4762C8D7" w14:textId="77777777" w:rsidR="00C075AC" w:rsidRPr="002D7407" w:rsidRDefault="00C075AC" w:rsidP="002B254E">
      <w:pPr>
        <w:pStyle w:val="Heading3"/>
        <w:rPr>
          <w:highlight w:val="darkGray"/>
        </w:rPr>
      </w:pPr>
      <w:r w:rsidRPr="002D7407">
        <w:rPr>
          <w:highlight w:val="darkGray"/>
        </w:rPr>
        <w:t>QUEK JUN JIE CALVIN (SGP)</w:t>
      </w:r>
    </w:p>
    <w:p w14:paraId="33BFC077" w14:textId="58A476D2" w:rsidR="00C075AC" w:rsidRDefault="00C075AC" w:rsidP="00C075AC">
      <w:pPr>
        <w:spacing w:after="0"/>
        <w:rPr>
          <w:b/>
        </w:rPr>
      </w:pPr>
      <w:r w:rsidRPr="002D7407">
        <w:rPr>
          <w:highlight w:val="darkGray"/>
        </w:rPr>
        <w:t xml:space="preserve">Time: </w:t>
      </w:r>
      <w:r w:rsidR="008A6617" w:rsidRPr="002D7407">
        <w:rPr>
          <w:highlight w:val="darkGray"/>
        </w:rPr>
        <w:t>54.76</w:t>
      </w:r>
      <w:r w:rsidRPr="002D7407">
        <w:rPr>
          <w:highlight w:val="darkGray"/>
        </w:rPr>
        <w:t xml:space="preserve">. He finished </w:t>
      </w:r>
      <w:r w:rsidR="00682876" w:rsidRPr="002D7407">
        <w:rPr>
          <w:highlight w:val="darkGray"/>
        </w:rPr>
        <w:t>6th</w:t>
      </w:r>
      <w:r w:rsidRPr="002D7407">
        <w:rPr>
          <w:highlight w:val="darkGray"/>
        </w:rPr>
        <w:t xml:space="preserve"> out of </w:t>
      </w:r>
      <w:r w:rsidR="00266AB1" w:rsidRPr="002D7407">
        <w:rPr>
          <w:highlight w:val="darkGray"/>
        </w:rPr>
        <w:t>1</w:t>
      </w:r>
      <w:r w:rsidR="003E2457" w:rsidRPr="002D7407">
        <w:rPr>
          <w:highlight w:val="darkGray"/>
        </w:rPr>
        <w:t>2</w:t>
      </w:r>
      <w:r w:rsidRPr="002D7407">
        <w:rPr>
          <w:highlight w:val="darkGray"/>
        </w:rPr>
        <w:t xml:space="preserve"> and advanced to the Final, which will be held today at 1620hr (CAM time).</w:t>
      </w:r>
      <w:r>
        <w:t xml:space="preserve"> </w:t>
      </w:r>
    </w:p>
    <w:p w14:paraId="297BED42" w14:textId="77777777" w:rsidR="005A2A74" w:rsidRDefault="005A2A74" w:rsidP="005A2A74">
      <w:pPr>
        <w:rPr>
          <w:b/>
          <w:bCs/>
          <w:u w:val="single"/>
        </w:rPr>
      </w:pPr>
    </w:p>
    <w:p w14:paraId="777358C6" w14:textId="5E4A88CD" w:rsidR="00C075AC" w:rsidRPr="002B254E" w:rsidRDefault="00C075AC" w:rsidP="002B254E">
      <w:pPr>
        <w:pStyle w:val="Heading1"/>
      </w:pPr>
      <w:r w:rsidRPr="002B254E">
        <w:t>11 May AFTERNOON</w:t>
      </w:r>
    </w:p>
    <w:p w14:paraId="138607FD" w14:textId="37DCC09E" w:rsidR="00C075AC" w:rsidRPr="002B254E" w:rsidRDefault="00C075AC" w:rsidP="002B254E">
      <w:pPr>
        <w:pStyle w:val="Heading2"/>
      </w:pPr>
      <w:r w:rsidRPr="002B254E">
        <w:t xml:space="preserve">*ATHLETICS – </w:t>
      </w:r>
      <w:r w:rsidR="002B254E">
        <w:t>MEN</w:t>
      </w:r>
      <w:r w:rsidRPr="002B254E">
        <w:t xml:space="preserve"> 400M HURDLES FINAL*</w:t>
      </w:r>
    </w:p>
    <w:p w14:paraId="0BC3D6A9" w14:textId="77777777" w:rsidR="00C075AC" w:rsidRPr="002B254E" w:rsidRDefault="00C075AC" w:rsidP="002B254E">
      <w:pPr>
        <w:pStyle w:val="Heading3"/>
      </w:pPr>
      <w:r w:rsidRPr="002B254E">
        <w:t>QUEK JUN JIE CALVIN (SGP)</w:t>
      </w:r>
    </w:p>
    <w:p w14:paraId="730EC9F6" w14:textId="786E666A" w:rsidR="00C075AC" w:rsidRDefault="00C075AC" w:rsidP="00C075AC">
      <w:pPr>
        <w:spacing w:after="0"/>
      </w:pPr>
      <w:r w:rsidRPr="003D107D">
        <w:t xml:space="preserve">Time: </w:t>
      </w:r>
      <w:proofErr w:type="gramStart"/>
      <w:r w:rsidRPr="00D310AC">
        <w:rPr>
          <w:highlight w:val="yellow"/>
        </w:rPr>
        <w:t>XX.XX</w:t>
      </w:r>
      <w:r>
        <w:t>.</w:t>
      </w:r>
      <w:proofErr w:type="gramEnd"/>
      <w:r w:rsidRPr="003D107D">
        <w:t xml:space="preserve"> </w:t>
      </w:r>
      <w:r>
        <w:t>H</w:t>
      </w:r>
      <w:r w:rsidRPr="003D107D">
        <w:t xml:space="preserve">e finished </w:t>
      </w:r>
      <w:r>
        <w:rPr>
          <w:highlight w:val="yellow"/>
        </w:rPr>
        <w:t xml:space="preserve">XX out of </w:t>
      </w:r>
      <w:r w:rsidRPr="00D310AC">
        <w:rPr>
          <w:highlight w:val="yellow"/>
        </w:rPr>
        <w:t>XX</w:t>
      </w:r>
      <w:r>
        <w:t xml:space="preserve"> </w:t>
      </w:r>
      <w:r w:rsidRPr="003D107D">
        <w:t>and</w:t>
      </w:r>
      <w:r>
        <w:rPr>
          <w:highlight w:val="yellow"/>
        </w:rPr>
        <w:t xml:space="preserve"> won the XX medal.</w:t>
      </w:r>
    </w:p>
    <w:p w14:paraId="4C753462" w14:textId="4767620D" w:rsidR="00C075AC" w:rsidRDefault="00C075AC" w:rsidP="00C075AC">
      <w:pPr>
        <w:spacing w:after="0"/>
      </w:pPr>
    </w:p>
    <w:p w14:paraId="09C98F10" w14:textId="78A8CA24" w:rsidR="00C075AC" w:rsidRPr="002B254E" w:rsidRDefault="00C075AC" w:rsidP="002B254E">
      <w:pPr>
        <w:pStyle w:val="Heading2"/>
      </w:pPr>
      <w:r w:rsidRPr="002B254E">
        <w:t>*ATHLETICS – WO</w:t>
      </w:r>
      <w:r w:rsidR="002B254E">
        <w:t>MEN</w:t>
      </w:r>
      <w:r w:rsidRPr="002B254E">
        <w:t xml:space="preserve"> SHOT PUT FINAL*</w:t>
      </w:r>
    </w:p>
    <w:p w14:paraId="148218CE" w14:textId="630204AD" w:rsidR="00C075AC" w:rsidRPr="002B254E" w:rsidRDefault="00C075AC" w:rsidP="002B254E">
      <w:pPr>
        <w:pStyle w:val="Heading3"/>
      </w:pPr>
      <w:r w:rsidRPr="002B254E">
        <w:t>YEE WAI TENG MELISSA (SGP)</w:t>
      </w:r>
    </w:p>
    <w:p w14:paraId="5DFE4EF5" w14:textId="32F6AD9F" w:rsidR="00C075AC" w:rsidRDefault="00533FFF" w:rsidP="00C075AC">
      <w:pPr>
        <w:spacing w:after="0"/>
      </w:pPr>
      <w:r>
        <w:t>Distance</w:t>
      </w:r>
      <w:r w:rsidR="00C075AC">
        <w:t xml:space="preserve">: </w:t>
      </w:r>
      <w:proofErr w:type="gramStart"/>
      <w:r w:rsidR="00C075AC" w:rsidRPr="00510652">
        <w:rPr>
          <w:highlight w:val="yellow"/>
        </w:rPr>
        <w:t>XX.XX</w:t>
      </w:r>
      <w:r w:rsidR="00C075AC">
        <w:t>.</w:t>
      </w:r>
      <w:proofErr w:type="gramEnd"/>
      <w:r w:rsidR="00C075AC">
        <w:t xml:space="preserve"> She</w:t>
      </w:r>
      <w:r w:rsidR="00C075AC" w:rsidRPr="003D107D">
        <w:t xml:space="preserve"> finished </w:t>
      </w:r>
      <w:r w:rsidR="00C075AC">
        <w:rPr>
          <w:highlight w:val="yellow"/>
        </w:rPr>
        <w:t xml:space="preserve">XX out of </w:t>
      </w:r>
      <w:r w:rsidR="00BB5958">
        <w:t>10</w:t>
      </w:r>
      <w:r w:rsidR="00C075AC">
        <w:t xml:space="preserve"> </w:t>
      </w:r>
      <w:r w:rsidR="00C075AC" w:rsidRPr="005E1FF8">
        <w:rPr>
          <w:highlight w:val="yellow"/>
        </w:rPr>
        <w:t>and won</w:t>
      </w:r>
      <w:r w:rsidR="00C075AC">
        <w:rPr>
          <w:highlight w:val="yellow"/>
        </w:rPr>
        <w:t xml:space="preserve"> the</w:t>
      </w:r>
      <w:r w:rsidR="00C075AC" w:rsidRPr="005E1FF8">
        <w:rPr>
          <w:highlight w:val="yellow"/>
        </w:rPr>
        <w:t xml:space="preserve"> XX medal.</w:t>
      </w:r>
    </w:p>
    <w:p w14:paraId="29CEB518" w14:textId="77777777" w:rsidR="00A060ED" w:rsidRDefault="00A060ED" w:rsidP="000C41DC">
      <w:pPr>
        <w:spacing w:after="0"/>
      </w:pPr>
    </w:p>
    <w:p w14:paraId="2F357EDC" w14:textId="77777777" w:rsidR="00A1499D" w:rsidRPr="002B254E" w:rsidRDefault="00A1499D" w:rsidP="00A1499D">
      <w:pPr>
        <w:pStyle w:val="Heading2"/>
      </w:pPr>
      <w:r w:rsidRPr="002B254E">
        <w:t>*ATHLETICS – WO</w:t>
      </w:r>
      <w:r>
        <w:t>MEN</w:t>
      </w:r>
      <w:r w:rsidRPr="002B254E">
        <w:t xml:space="preserve"> 800M FINAL*</w:t>
      </w:r>
    </w:p>
    <w:p w14:paraId="32508B66" w14:textId="77777777" w:rsidR="00A1499D" w:rsidRPr="002B254E" w:rsidRDefault="00A1499D" w:rsidP="00A1499D">
      <w:pPr>
        <w:pStyle w:val="Heading3"/>
      </w:pPr>
      <w:r w:rsidRPr="002B254E">
        <w:t>GOH CHUI LING (SGP)</w:t>
      </w:r>
    </w:p>
    <w:p w14:paraId="5B17AE68" w14:textId="65D4D472" w:rsidR="00A1499D" w:rsidRDefault="00A1499D" w:rsidP="00A1499D">
      <w:pPr>
        <w:spacing w:after="0"/>
      </w:pPr>
      <w:r w:rsidRPr="003D107D">
        <w:t xml:space="preserve">Time: </w:t>
      </w:r>
      <w:proofErr w:type="gramStart"/>
      <w:r w:rsidRPr="00D310AC">
        <w:rPr>
          <w:highlight w:val="yellow"/>
        </w:rPr>
        <w:t>XX.XX</w:t>
      </w:r>
      <w:r>
        <w:t>.</w:t>
      </w:r>
      <w:proofErr w:type="gramEnd"/>
      <w:r w:rsidRPr="003D107D">
        <w:t xml:space="preserve"> </w:t>
      </w:r>
      <w:r>
        <w:t>Sh</w:t>
      </w:r>
      <w:r w:rsidRPr="003D107D">
        <w:t xml:space="preserve">e finished </w:t>
      </w:r>
      <w:r>
        <w:rPr>
          <w:highlight w:val="yellow"/>
        </w:rPr>
        <w:t xml:space="preserve">XX out of </w:t>
      </w:r>
      <w:r w:rsidR="00BB5958">
        <w:t>9</w:t>
      </w:r>
      <w:r>
        <w:t xml:space="preserve"> </w:t>
      </w:r>
      <w:r w:rsidRPr="005E1FF8">
        <w:rPr>
          <w:highlight w:val="yellow"/>
        </w:rPr>
        <w:t xml:space="preserve">and won </w:t>
      </w:r>
      <w:r>
        <w:rPr>
          <w:highlight w:val="yellow"/>
        </w:rPr>
        <w:t>the</w:t>
      </w:r>
      <w:r w:rsidRPr="005E1FF8">
        <w:rPr>
          <w:highlight w:val="yellow"/>
        </w:rPr>
        <w:t xml:space="preserve"> XX medal</w:t>
      </w:r>
      <w:r w:rsidR="00BB5958">
        <w:t>.</w:t>
      </w:r>
    </w:p>
    <w:p w14:paraId="77DBD6C6" w14:textId="3F8B2BCA" w:rsidR="000C41DC" w:rsidRDefault="000C41DC" w:rsidP="000C41DC">
      <w:pPr>
        <w:spacing w:after="0"/>
      </w:pPr>
    </w:p>
    <w:p w14:paraId="17A56AA9" w14:textId="3ADBF015" w:rsidR="00BB5958" w:rsidRPr="00BB5958" w:rsidRDefault="00BB5958" w:rsidP="00BB5958">
      <w:pPr>
        <w:pStyle w:val="Heading2"/>
      </w:pPr>
      <w:r w:rsidRPr="00BB5958">
        <w:t xml:space="preserve">*ATHLETICS – MEN 800M </w:t>
      </w:r>
      <w:r>
        <w:t>FINAL</w:t>
      </w:r>
      <w:r w:rsidRPr="00BB5958">
        <w:t>*</w:t>
      </w:r>
    </w:p>
    <w:p w14:paraId="3FF983A0" w14:textId="77777777" w:rsidR="00BB5958" w:rsidRPr="00BB5958" w:rsidRDefault="00BB5958" w:rsidP="00BB5958">
      <w:pPr>
        <w:pStyle w:val="Heading3"/>
      </w:pPr>
      <w:r w:rsidRPr="00BB5958">
        <w:t>HARIHARAN S/O KRISHNA (SGP)</w:t>
      </w:r>
    </w:p>
    <w:p w14:paraId="623B6DBC" w14:textId="030D500A" w:rsidR="00BB5958" w:rsidRPr="00BB5958" w:rsidRDefault="00BB5958" w:rsidP="00BB5958">
      <w:pPr>
        <w:spacing w:after="0"/>
      </w:pPr>
      <w:r w:rsidRPr="00BB5958">
        <w:t xml:space="preserve">Time: </w:t>
      </w:r>
      <w:proofErr w:type="gramStart"/>
      <w:r>
        <w:t>XX:XX</w:t>
      </w:r>
      <w:proofErr w:type="gramEnd"/>
      <w:r>
        <w:t>.XX</w:t>
      </w:r>
      <w:r w:rsidRPr="00BB5958">
        <w:t xml:space="preserve">. He finished </w:t>
      </w:r>
      <w:r w:rsidRPr="00BB5958">
        <w:rPr>
          <w:highlight w:val="yellow"/>
        </w:rPr>
        <w:t>XX out of</w:t>
      </w:r>
      <w:r w:rsidRPr="00BB5958">
        <w:t xml:space="preserve"> </w:t>
      </w:r>
      <w:r>
        <w:t>9</w:t>
      </w:r>
      <w:r w:rsidRPr="00BB5958">
        <w:t xml:space="preserve"> and </w:t>
      </w:r>
      <w:r>
        <w:t>won the XX medal.</w:t>
      </w:r>
      <w:r w:rsidRPr="00BB5958">
        <w:t xml:space="preserve"> </w:t>
      </w:r>
    </w:p>
    <w:p w14:paraId="732D7D35" w14:textId="77777777" w:rsidR="00C075AC" w:rsidRDefault="00C075AC" w:rsidP="00C075AC">
      <w:pPr>
        <w:spacing w:after="0"/>
        <w:rPr>
          <w:b/>
        </w:rPr>
      </w:pPr>
    </w:p>
    <w:p w14:paraId="3A4F3FF2" w14:textId="39D4B945" w:rsidR="00C075AC" w:rsidRPr="002B254E" w:rsidRDefault="00C075AC" w:rsidP="002B254E">
      <w:pPr>
        <w:pStyle w:val="Heading2"/>
      </w:pPr>
      <w:r w:rsidRPr="002B254E">
        <w:t xml:space="preserve">*ATHLETICS – </w:t>
      </w:r>
      <w:r w:rsidR="002B254E">
        <w:t>MEN</w:t>
      </w:r>
      <w:r w:rsidRPr="002B254E">
        <w:t xml:space="preserve"> 10000M FINAL*</w:t>
      </w:r>
    </w:p>
    <w:p w14:paraId="0D54EA5A" w14:textId="77777777" w:rsidR="00C075AC" w:rsidRPr="002B254E" w:rsidRDefault="00C075AC" w:rsidP="002B254E">
      <w:pPr>
        <w:pStyle w:val="Heading3"/>
      </w:pPr>
      <w:r w:rsidRPr="002B254E">
        <w:t>SOH RUI YONG (SGP)</w:t>
      </w:r>
    </w:p>
    <w:p w14:paraId="0DAF4475" w14:textId="66131D16" w:rsidR="00C075AC" w:rsidRPr="003D107D" w:rsidRDefault="00C075AC" w:rsidP="00C075AC">
      <w:pPr>
        <w:spacing w:after="0"/>
      </w:pPr>
      <w:r w:rsidRPr="003D107D">
        <w:t xml:space="preserve">Time: </w:t>
      </w:r>
      <w:proofErr w:type="gramStart"/>
      <w:r w:rsidRPr="00D310AC">
        <w:rPr>
          <w:highlight w:val="yellow"/>
        </w:rPr>
        <w:t>XX.XX</w:t>
      </w:r>
      <w:r>
        <w:t>.</w:t>
      </w:r>
      <w:proofErr w:type="gramEnd"/>
      <w:r w:rsidRPr="003D107D">
        <w:t xml:space="preserve"> </w:t>
      </w:r>
      <w:r>
        <w:t>H</w:t>
      </w:r>
      <w:r w:rsidRPr="003D107D">
        <w:t xml:space="preserve">e finished </w:t>
      </w:r>
      <w:r>
        <w:rPr>
          <w:highlight w:val="yellow"/>
        </w:rPr>
        <w:t xml:space="preserve">XX out of </w:t>
      </w:r>
      <w:r w:rsidR="00BB5958">
        <w:t>16</w:t>
      </w:r>
      <w:r w:rsidRPr="003D107D">
        <w:t xml:space="preserve"> </w:t>
      </w:r>
      <w:r w:rsidRPr="005E1FF8">
        <w:rPr>
          <w:highlight w:val="yellow"/>
        </w:rPr>
        <w:t xml:space="preserve">and won </w:t>
      </w:r>
      <w:r>
        <w:rPr>
          <w:highlight w:val="yellow"/>
        </w:rPr>
        <w:t xml:space="preserve">the </w:t>
      </w:r>
      <w:r w:rsidRPr="005E1FF8">
        <w:rPr>
          <w:highlight w:val="yellow"/>
        </w:rPr>
        <w:t>XX medal.</w:t>
      </w:r>
    </w:p>
    <w:p w14:paraId="17E1F41A" w14:textId="77777777" w:rsidR="00C075AC" w:rsidRDefault="00C075AC" w:rsidP="00C075AC">
      <w:pPr>
        <w:spacing w:after="0"/>
      </w:pPr>
    </w:p>
    <w:p w14:paraId="525E5ABE" w14:textId="1E615620" w:rsidR="00C075AC" w:rsidRPr="002B254E" w:rsidRDefault="00C075AC" w:rsidP="002B254E">
      <w:pPr>
        <w:pStyle w:val="Heading3"/>
      </w:pPr>
      <w:r w:rsidRPr="002B254E">
        <w:t>GOH BOON HEE SHAUN (SGP)</w:t>
      </w:r>
    </w:p>
    <w:p w14:paraId="08CC07F0" w14:textId="6D989989" w:rsidR="00C075AC" w:rsidRPr="003D107D" w:rsidRDefault="00C075AC" w:rsidP="00C075AC">
      <w:pPr>
        <w:spacing w:after="0"/>
      </w:pPr>
      <w:r w:rsidRPr="003D107D">
        <w:t xml:space="preserve">Time: </w:t>
      </w:r>
      <w:proofErr w:type="gramStart"/>
      <w:r w:rsidRPr="00D310AC">
        <w:rPr>
          <w:highlight w:val="yellow"/>
        </w:rPr>
        <w:t>XX.XX</w:t>
      </w:r>
      <w:r>
        <w:t>.</w:t>
      </w:r>
      <w:proofErr w:type="gramEnd"/>
      <w:r w:rsidRPr="003D107D">
        <w:t xml:space="preserve"> </w:t>
      </w:r>
      <w:r>
        <w:t>H</w:t>
      </w:r>
      <w:r w:rsidRPr="003D107D">
        <w:t xml:space="preserve">e finished </w:t>
      </w:r>
      <w:r>
        <w:rPr>
          <w:highlight w:val="yellow"/>
        </w:rPr>
        <w:t xml:space="preserve">XX out of </w:t>
      </w:r>
      <w:r w:rsidR="0069120E">
        <w:t>16</w:t>
      </w:r>
      <w:r w:rsidRPr="003D107D">
        <w:t xml:space="preserve"> </w:t>
      </w:r>
      <w:r w:rsidRPr="005E1FF8">
        <w:rPr>
          <w:highlight w:val="yellow"/>
        </w:rPr>
        <w:t xml:space="preserve">and won </w:t>
      </w:r>
      <w:r>
        <w:rPr>
          <w:highlight w:val="yellow"/>
        </w:rPr>
        <w:t>the</w:t>
      </w:r>
      <w:r w:rsidRPr="005E1FF8">
        <w:rPr>
          <w:highlight w:val="yellow"/>
        </w:rPr>
        <w:t xml:space="preserve"> XX medal.</w:t>
      </w:r>
    </w:p>
    <w:p w14:paraId="7B695DB1" w14:textId="2B568050" w:rsidR="0096043E" w:rsidRDefault="0096043E" w:rsidP="00D77E33">
      <w:pPr>
        <w:rPr>
          <w:b/>
          <w:bCs/>
          <w:u w:val="single"/>
        </w:rPr>
      </w:pPr>
    </w:p>
    <w:p w14:paraId="30853ACE" w14:textId="1447EA14" w:rsidR="0096043E" w:rsidRDefault="0096043E" w:rsidP="00D77E33">
      <w:pPr>
        <w:rPr>
          <w:b/>
          <w:bCs/>
          <w:u w:val="single"/>
        </w:rPr>
      </w:pPr>
    </w:p>
    <w:p w14:paraId="25EBCDEB" w14:textId="77777777" w:rsidR="0096043E" w:rsidRDefault="0096043E" w:rsidP="00D77E33">
      <w:pPr>
        <w:rPr>
          <w:b/>
          <w:bCs/>
          <w:u w:val="single"/>
        </w:rPr>
      </w:pPr>
    </w:p>
    <w:p w14:paraId="3CA72292" w14:textId="77777777" w:rsidR="0096043E" w:rsidRDefault="0096043E" w:rsidP="002B254E">
      <w:pPr>
        <w:pStyle w:val="Heading1"/>
      </w:pPr>
    </w:p>
    <w:p w14:paraId="057BDBD1" w14:textId="77777777" w:rsidR="0096043E" w:rsidRDefault="0096043E" w:rsidP="002B254E">
      <w:pPr>
        <w:pStyle w:val="Heading1"/>
      </w:pPr>
    </w:p>
    <w:p w14:paraId="7ED24667" w14:textId="77777777" w:rsidR="0096043E" w:rsidRDefault="0096043E" w:rsidP="002B254E">
      <w:pPr>
        <w:pStyle w:val="Heading1"/>
      </w:pPr>
    </w:p>
    <w:p w14:paraId="7078F3F4" w14:textId="77777777" w:rsidR="0096043E" w:rsidRDefault="0096043E" w:rsidP="002B254E">
      <w:pPr>
        <w:pStyle w:val="Heading1"/>
      </w:pPr>
    </w:p>
    <w:p w14:paraId="6D926DF1" w14:textId="60B30D5F" w:rsidR="0096043E" w:rsidRDefault="0096043E" w:rsidP="002B254E">
      <w:pPr>
        <w:pStyle w:val="Heading1"/>
      </w:pPr>
    </w:p>
    <w:p w14:paraId="5014D964" w14:textId="77777777" w:rsidR="00D933BD" w:rsidRPr="00D933BD" w:rsidRDefault="00D933BD" w:rsidP="00D933BD"/>
    <w:p w14:paraId="51D69C49" w14:textId="77777777" w:rsidR="0030194C" w:rsidRPr="0030194C" w:rsidRDefault="00C075AC" w:rsidP="0030194C">
      <w:pPr>
        <w:pStyle w:val="Heading1"/>
        <w:rPr>
          <w:highlight w:val="darkGray"/>
        </w:rPr>
      </w:pPr>
      <w:r w:rsidRPr="0030194C">
        <w:rPr>
          <w:highlight w:val="darkGray"/>
        </w:rPr>
        <w:lastRenderedPageBreak/>
        <w:t xml:space="preserve">12 May </w:t>
      </w:r>
      <w:r w:rsidR="0030194C" w:rsidRPr="0030194C">
        <w:rPr>
          <w:highlight w:val="darkGray"/>
        </w:rPr>
        <w:t>(AM)</w:t>
      </w:r>
    </w:p>
    <w:p w14:paraId="617E71ED" w14:textId="48649388" w:rsidR="00971A70" w:rsidRPr="0030194C" w:rsidRDefault="00971A70" w:rsidP="00971A70">
      <w:pPr>
        <w:spacing w:after="0"/>
        <w:rPr>
          <w:b/>
          <w:bCs/>
          <w:highlight w:val="darkGray"/>
        </w:rPr>
      </w:pPr>
      <w:r w:rsidRPr="0030194C">
        <w:rPr>
          <w:b/>
          <w:bCs/>
          <w:highlight w:val="darkGray"/>
        </w:rPr>
        <w:t xml:space="preserve">*ATHLETICS – WOMEN 100M </w:t>
      </w:r>
      <w:r w:rsidR="00721C63" w:rsidRPr="0030194C">
        <w:rPr>
          <w:b/>
          <w:bCs/>
          <w:highlight w:val="darkGray"/>
        </w:rPr>
        <w:t>HEAT</w:t>
      </w:r>
      <w:r w:rsidRPr="0030194C">
        <w:rPr>
          <w:b/>
          <w:bCs/>
          <w:highlight w:val="darkGray"/>
        </w:rPr>
        <w:t>*</w:t>
      </w:r>
    </w:p>
    <w:p w14:paraId="4AE575E0" w14:textId="77777777" w:rsidR="00971A70" w:rsidRPr="0030194C" w:rsidRDefault="00971A70" w:rsidP="00971A70">
      <w:pPr>
        <w:spacing w:after="0"/>
        <w:rPr>
          <w:highlight w:val="darkGray"/>
        </w:rPr>
      </w:pPr>
      <w:r w:rsidRPr="0030194C">
        <w:rPr>
          <w:highlight w:val="darkGray"/>
        </w:rPr>
        <w:t>PEREIRA VERONICA SHANTI (SGP)</w:t>
      </w:r>
    </w:p>
    <w:p w14:paraId="5FE7F7FA" w14:textId="77777777" w:rsidR="00971A70" w:rsidRPr="0030194C" w:rsidRDefault="00971A70" w:rsidP="00971A70">
      <w:pPr>
        <w:spacing w:after="0"/>
        <w:rPr>
          <w:highlight w:val="darkGray"/>
        </w:rPr>
      </w:pPr>
      <w:r w:rsidRPr="0030194C">
        <w:rPr>
          <w:highlight w:val="darkGray"/>
        </w:rPr>
        <w:t>Time: 11.49. She finished 1st out of 13 and advanced to the Final, which will be held today at 1640hr (CAM time).</w:t>
      </w:r>
    </w:p>
    <w:p w14:paraId="61211759" w14:textId="77777777" w:rsidR="00971A70" w:rsidRPr="0030194C" w:rsidRDefault="00971A70" w:rsidP="00971A70">
      <w:pPr>
        <w:spacing w:after="0"/>
        <w:rPr>
          <w:highlight w:val="darkGray"/>
        </w:rPr>
      </w:pPr>
    </w:p>
    <w:p w14:paraId="4D898FE4" w14:textId="77777777" w:rsidR="00971A70" w:rsidRPr="0030194C" w:rsidRDefault="00971A70" w:rsidP="00971A70">
      <w:pPr>
        <w:spacing w:after="0"/>
        <w:rPr>
          <w:highlight w:val="darkGray"/>
        </w:rPr>
      </w:pPr>
      <w:r w:rsidRPr="0030194C">
        <w:rPr>
          <w:highlight w:val="darkGray"/>
        </w:rPr>
        <w:t>ELIZABETH-ANN TAN SHEE RU (SGP)</w:t>
      </w:r>
    </w:p>
    <w:p w14:paraId="2C4EBB32" w14:textId="75E33A03" w:rsidR="00721C63" w:rsidRPr="0030194C" w:rsidRDefault="00971A70" w:rsidP="0030194C">
      <w:pPr>
        <w:spacing w:after="0"/>
        <w:rPr>
          <w:highlight w:val="darkGray"/>
        </w:rPr>
      </w:pPr>
      <w:r w:rsidRPr="0030194C">
        <w:rPr>
          <w:highlight w:val="darkGray"/>
        </w:rPr>
        <w:t>Time: 12.00. She finished 6th out of 13 and advanced to the Final, which will be held today at 1640hr (CAM time)</w:t>
      </w:r>
      <w:r w:rsidR="0030194C" w:rsidRPr="0030194C">
        <w:rPr>
          <w:highlight w:val="darkGray"/>
        </w:rPr>
        <w:t>.</w:t>
      </w:r>
    </w:p>
    <w:p w14:paraId="44F313BC" w14:textId="77777777" w:rsidR="00D933BD" w:rsidRDefault="00D933BD" w:rsidP="0030194C">
      <w:pPr>
        <w:spacing w:after="0"/>
        <w:rPr>
          <w:b/>
          <w:bCs/>
          <w:highlight w:val="darkGray"/>
        </w:rPr>
      </w:pPr>
    </w:p>
    <w:p w14:paraId="6F39C6A9" w14:textId="779908CA" w:rsidR="0030194C" w:rsidRPr="0030194C" w:rsidRDefault="0030194C" w:rsidP="0030194C">
      <w:pPr>
        <w:spacing w:after="0"/>
        <w:rPr>
          <w:b/>
          <w:bCs/>
          <w:highlight w:val="darkGray"/>
        </w:rPr>
      </w:pPr>
      <w:r w:rsidRPr="0030194C">
        <w:rPr>
          <w:b/>
          <w:bCs/>
          <w:highlight w:val="darkGray"/>
        </w:rPr>
        <w:t>*ATHLETICS – MEN 100M HEAT*</w:t>
      </w:r>
    </w:p>
    <w:p w14:paraId="1687401A" w14:textId="77777777" w:rsidR="0030194C" w:rsidRPr="0030194C" w:rsidRDefault="0030194C" w:rsidP="0030194C">
      <w:pPr>
        <w:spacing w:after="0"/>
        <w:rPr>
          <w:highlight w:val="darkGray"/>
        </w:rPr>
      </w:pPr>
      <w:r w:rsidRPr="0030194C">
        <w:rPr>
          <w:highlight w:val="darkGray"/>
        </w:rPr>
        <w:t>MARC BRIAN LOUIS (SGP)</w:t>
      </w:r>
    </w:p>
    <w:p w14:paraId="5DB2DEEA" w14:textId="77777777" w:rsidR="0030194C" w:rsidRPr="0030194C" w:rsidRDefault="0030194C" w:rsidP="0030194C">
      <w:pPr>
        <w:spacing w:after="0"/>
        <w:rPr>
          <w:highlight w:val="darkGray"/>
        </w:rPr>
      </w:pPr>
      <w:r w:rsidRPr="0030194C">
        <w:rPr>
          <w:highlight w:val="darkGray"/>
        </w:rPr>
        <w:t>Time: 10.52. He finished 5th out of 17 and advanced to the Final, which will be held today at 1650hr (CAM time).</w:t>
      </w:r>
    </w:p>
    <w:p w14:paraId="5D804953" w14:textId="37BCBFE5" w:rsidR="0030194C" w:rsidRPr="0030194C" w:rsidRDefault="0030194C" w:rsidP="0030194C">
      <w:pPr>
        <w:spacing w:after="0"/>
        <w:rPr>
          <w:highlight w:val="darkGray"/>
        </w:rPr>
      </w:pPr>
    </w:p>
    <w:p w14:paraId="4B2D31D1" w14:textId="1E9062A7" w:rsidR="0030194C" w:rsidRPr="0030194C" w:rsidRDefault="00D933BD" w:rsidP="0030194C">
      <w:pPr>
        <w:spacing w:after="0"/>
        <w:rPr>
          <w:highlight w:val="darkGray"/>
        </w:rPr>
      </w:pPr>
      <w:r w:rsidRPr="00D933BD">
        <w:rPr>
          <w:highlight w:val="darkGray"/>
        </w:rPr>
        <w:t>JOSHUA CHUA HANWEI (SGP) Time: 10.93. He finished 14th out of 17 and advanced to the Final, which will be held today at 1650hr (CAM time). Joshua qualified for the Final after finishing 2nd out of 3 in Heat 3.</w:t>
      </w:r>
    </w:p>
    <w:p w14:paraId="08E4A608" w14:textId="7D45748F" w:rsidR="00533FFF" w:rsidRDefault="00533FFF" w:rsidP="0030194C">
      <w:pPr>
        <w:spacing w:after="0"/>
        <w:rPr>
          <w:del w:id="5" w:author="Shufang TAN (SPORT)"/>
        </w:rPr>
      </w:pPr>
    </w:p>
    <w:p w14:paraId="31367FA7" w14:textId="0985B551" w:rsidR="0030194C" w:rsidRPr="0030194C" w:rsidRDefault="00D933BD" w:rsidP="0030194C">
      <w:pPr>
        <w:spacing w:after="0"/>
        <w:rPr>
          <w:ins w:id="6" w:author="Shufang TAN (SPORT)"/>
          <w:b/>
          <w:bCs/>
          <w:highlight w:val="darkGray"/>
          <w:u w:val="single"/>
        </w:rPr>
      </w:pPr>
      <w:r>
        <w:rPr>
          <w:b/>
          <w:bCs/>
          <w:highlight w:val="darkGray"/>
          <w:u w:val="single"/>
        </w:rPr>
        <w:t>12 MAY (PM)</w:t>
      </w:r>
    </w:p>
    <w:p w14:paraId="25331D39" w14:textId="77777777" w:rsidR="0030194C" w:rsidRPr="0030194C" w:rsidRDefault="0030194C" w:rsidP="0030194C">
      <w:pPr>
        <w:spacing w:after="0"/>
        <w:rPr>
          <w:b/>
          <w:bCs/>
          <w:highlight w:val="darkGray"/>
          <w:u w:val="single"/>
        </w:rPr>
      </w:pPr>
    </w:p>
    <w:p w14:paraId="34F4D592" w14:textId="36D30316" w:rsidR="00721C63" w:rsidRPr="0030194C" w:rsidRDefault="00721C63" w:rsidP="00721C63">
      <w:pPr>
        <w:spacing w:after="0"/>
        <w:rPr>
          <w:b/>
          <w:bCs/>
          <w:highlight w:val="darkGray"/>
        </w:rPr>
      </w:pPr>
      <w:r w:rsidRPr="0030194C">
        <w:rPr>
          <w:b/>
          <w:bCs/>
          <w:highlight w:val="darkGray"/>
        </w:rPr>
        <w:t>*ATHLETICS – WOMEN 100M FINAL*</w:t>
      </w:r>
    </w:p>
    <w:p w14:paraId="0C1459C2" w14:textId="77777777" w:rsidR="00D933BD" w:rsidRDefault="00D933BD" w:rsidP="0030194C">
      <w:pPr>
        <w:spacing w:after="0"/>
      </w:pPr>
      <w:r w:rsidRPr="00D933BD">
        <w:t>PEREIRA VERONICA SHANTI (SGP)</w:t>
      </w:r>
    </w:p>
    <w:p w14:paraId="088F13BD" w14:textId="3795E238" w:rsidR="00D933BD" w:rsidRDefault="00D933BD" w:rsidP="0030194C">
      <w:pPr>
        <w:spacing w:after="0"/>
      </w:pPr>
      <w:r w:rsidRPr="00D933BD">
        <w:t xml:space="preserve">Time: 11.41. She finished 1st out of 8 and has won the </w:t>
      </w:r>
      <w:proofErr w:type="gramStart"/>
      <w:r w:rsidRPr="00D933BD">
        <w:t>Gold</w:t>
      </w:r>
      <w:proofErr w:type="gramEnd"/>
      <w:r w:rsidRPr="00D933BD">
        <w:t xml:space="preserve"> medal. </w:t>
      </w:r>
    </w:p>
    <w:p w14:paraId="14E6F8A6" w14:textId="77777777" w:rsidR="00D933BD" w:rsidRDefault="00D933BD" w:rsidP="0030194C">
      <w:pPr>
        <w:spacing w:after="0"/>
      </w:pPr>
    </w:p>
    <w:p w14:paraId="466FB7E1" w14:textId="77777777" w:rsidR="00D933BD" w:rsidRDefault="00D933BD" w:rsidP="0030194C">
      <w:pPr>
        <w:spacing w:after="0"/>
      </w:pPr>
      <w:r w:rsidRPr="00D933BD">
        <w:t>ELIZABETH-ANN TAN SHEE RU (SGP)</w:t>
      </w:r>
    </w:p>
    <w:p w14:paraId="47077E9F" w14:textId="05E53D5C" w:rsidR="00C075AC" w:rsidRDefault="00D933BD" w:rsidP="0030194C">
      <w:pPr>
        <w:spacing w:after="0"/>
      </w:pPr>
      <w:r w:rsidRPr="00D933BD">
        <w:t>Time: 11.96. She finished 6th out of 8.</w:t>
      </w:r>
    </w:p>
    <w:p w14:paraId="49547ED9" w14:textId="49931922" w:rsidR="00D933BD" w:rsidRDefault="00D933BD" w:rsidP="0030194C">
      <w:pPr>
        <w:spacing w:after="0"/>
      </w:pPr>
    </w:p>
    <w:p w14:paraId="2B380013" w14:textId="77777777" w:rsidR="00D933BD" w:rsidRPr="0030194C" w:rsidRDefault="00D933BD" w:rsidP="0030194C">
      <w:pPr>
        <w:spacing w:after="0"/>
        <w:rPr>
          <w:b/>
          <w:bCs/>
          <w:highlight w:val="darkGray"/>
        </w:rPr>
      </w:pPr>
    </w:p>
    <w:p w14:paraId="0360B7E4" w14:textId="7EED0E04" w:rsidR="0030194C" w:rsidRPr="0030194C" w:rsidRDefault="00A83318" w:rsidP="0030194C">
      <w:pPr>
        <w:pStyle w:val="Heading2"/>
        <w:rPr>
          <w:highlight w:val="darkGray"/>
        </w:rPr>
      </w:pPr>
      <w:r w:rsidRPr="0030194C">
        <w:rPr>
          <w:highlight w:val="darkGray"/>
        </w:rPr>
        <w:t>*ATHLETICS – WO</w:t>
      </w:r>
      <w:r w:rsidR="002B254E" w:rsidRPr="0030194C">
        <w:rPr>
          <w:highlight w:val="darkGray"/>
        </w:rPr>
        <w:t>MEN</w:t>
      </w:r>
      <w:r w:rsidRPr="0030194C">
        <w:rPr>
          <w:highlight w:val="darkGray"/>
        </w:rPr>
        <w:t xml:space="preserve"> 10000M FINAL*</w:t>
      </w:r>
    </w:p>
    <w:p w14:paraId="287A16A4" w14:textId="77777777" w:rsidR="00A83318" w:rsidRPr="003D107D" w:rsidRDefault="00A83318" w:rsidP="0030194C">
      <w:pPr>
        <w:spacing w:after="0"/>
        <w:rPr>
          <w:del w:id="7" w:author="Shufang TAN (SPORT)"/>
        </w:rPr>
      </w:pPr>
      <w:del w:id="8" w:author="Shufang TAN (SPORT)">
        <w:r w:rsidRPr="003D107D">
          <w:delText xml:space="preserve">Time: </w:delText>
        </w:r>
        <w:r w:rsidRPr="00D310AC">
          <w:rPr>
            <w:highlight w:val="yellow"/>
          </w:rPr>
          <w:delText>XX.</w:delText>
        </w:r>
        <w:r>
          <w:rPr>
            <w:highlight w:val="yellow"/>
          </w:rPr>
          <w:delText>X</w:delText>
        </w:r>
        <w:r w:rsidRPr="00D310AC">
          <w:rPr>
            <w:highlight w:val="yellow"/>
          </w:rPr>
          <w:delText>X</w:delText>
        </w:r>
        <w:r>
          <w:delText>. Sh</w:delText>
        </w:r>
        <w:r w:rsidRPr="003D107D">
          <w:delText xml:space="preserve">e finished </w:delText>
        </w:r>
        <w:r>
          <w:rPr>
            <w:highlight w:val="yellow"/>
          </w:rPr>
          <w:delText xml:space="preserve">XX out of </w:delText>
        </w:r>
        <w:r w:rsidRPr="00D310AC">
          <w:rPr>
            <w:highlight w:val="yellow"/>
          </w:rPr>
          <w:delText>XX</w:delText>
        </w:r>
        <w:r>
          <w:delText xml:space="preserve"> </w:delText>
        </w:r>
        <w:r w:rsidR="00D85407">
          <w:rPr>
            <w:highlight w:val="yellow"/>
          </w:rPr>
          <w:delText>and</w:delText>
        </w:r>
        <w:r w:rsidRPr="005E1FF8">
          <w:rPr>
            <w:highlight w:val="yellow"/>
          </w:rPr>
          <w:delText xml:space="preserve"> won</w:delText>
        </w:r>
        <w:r>
          <w:rPr>
            <w:highlight w:val="yellow"/>
          </w:rPr>
          <w:delText xml:space="preserve"> the</w:delText>
        </w:r>
        <w:r w:rsidRPr="005E1FF8">
          <w:rPr>
            <w:highlight w:val="yellow"/>
          </w:rPr>
          <w:delText xml:space="preserve"> XX medal.</w:delText>
        </w:r>
      </w:del>
    </w:p>
    <w:p w14:paraId="4F80448A" w14:textId="77777777" w:rsidR="0030194C" w:rsidRPr="0030194C" w:rsidRDefault="0030194C" w:rsidP="0030194C">
      <w:pPr>
        <w:spacing w:after="0"/>
        <w:rPr>
          <w:highlight w:val="darkGray"/>
        </w:rPr>
      </w:pPr>
      <w:r w:rsidRPr="0030194C">
        <w:rPr>
          <w:highlight w:val="darkGray"/>
        </w:rPr>
        <w:t>VANESSA LEE YING ZHUANG (SGP)</w:t>
      </w:r>
    </w:p>
    <w:p w14:paraId="3BFE058D" w14:textId="77777777" w:rsidR="0030194C" w:rsidRPr="0030194C" w:rsidRDefault="0030194C" w:rsidP="0030194C">
      <w:pPr>
        <w:spacing w:after="0"/>
        <w:rPr>
          <w:highlight w:val="darkGray"/>
        </w:rPr>
      </w:pPr>
      <w:r w:rsidRPr="0030194C">
        <w:rPr>
          <w:highlight w:val="darkGray"/>
        </w:rPr>
        <w:t xml:space="preserve">Time: 37:46.21. She finished 7th out of 13. She has set a new Personal Best. </w:t>
      </w:r>
    </w:p>
    <w:p w14:paraId="1B27B6EF" w14:textId="77777777" w:rsidR="0030194C" w:rsidRPr="0030194C" w:rsidRDefault="0030194C" w:rsidP="0030194C">
      <w:pPr>
        <w:spacing w:after="0"/>
        <w:rPr>
          <w:highlight w:val="darkGray"/>
        </w:rPr>
      </w:pPr>
    </w:p>
    <w:p w14:paraId="5DA1B7F4" w14:textId="77777777" w:rsidR="0030194C" w:rsidRPr="0030194C" w:rsidRDefault="0030194C" w:rsidP="0030194C">
      <w:pPr>
        <w:spacing w:after="0"/>
        <w:rPr>
          <w:highlight w:val="darkGray"/>
        </w:rPr>
      </w:pPr>
      <w:r w:rsidRPr="0030194C">
        <w:rPr>
          <w:highlight w:val="darkGray"/>
        </w:rPr>
        <w:t>TOH TING XUAN (SGP)</w:t>
      </w:r>
    </w:p>
    <w:p w14:paraId="20B685FF" w14:textId="201AF046" w:rsidR="00A83318" w:rsidRPr="00D933BD" w:rsidRDefault="0030194C" w:rsidP="0030194C">
      <w:pPr>
        <w:spacing w:after="0"/>
        <w:rPr>
          <w:del w:id="9" w:author="Shufang TAN (SPORT)"/>
          <w:color w:val="000000" w:themeColor="text1"/>
          <w:highlight w:val="darkGray"/>
        </w:rPr>
      </w:pPr>
      <w:r w:rsidRPr="00D933BD">
        <w:rPr>
          <w:color w:val="000000" w:themeColor="text1"/>
          <w:highlight w:val="darkGray"/>
        </w:rPr>
        <w:t xml:space="preserve">Time: </w:t>
      </w:r>
      <w:del w:id="10" w:author="Shufang TAN (SPORT)">
        <w:r w:rsidR="00A83318" w:rsidRPr="00D933BD">
          <w:rPr>
            <w:color w:val="000000" w:themeColor="text1"/>
            <w:highlight w:val="darkGray"/>
          </w:rPr>
          <w:delText>XX.XX.</w:delText>
        </w:r>
      </w:del>
      <w:ins w:id="11" w:author="Shufang TAN (SPORT)">
        <w:r w:rsidRPr="00D933BD">
          <w:rPr>
            <w:color w:val="000000" w:themeColor="text1"/>
            <w:highlight w:val="darkGray"/>
          </w:rPr>
          <w:t>39:20.64.</w:t>
        </w:r>
      </w:ins>
      <w:r w:rsidRPr="00D933BD">
        <w:rPr>
          <w:color w:val="000000" w:themeColor="text1"/>
          <w:highlight w:val="darkGray"/>
        </w:rPr>
        <w:t xml:space="preserve"> She finished </w:t>
      </w:r>
      <w:del w:id="12" w:author="Shufang TAN (SPORT)">
        <w:r w:rsidR="00A83318" w:rsidRPr="00D933BD">
          <w:rPr>
            <w:color w:val="000000" w:themeColor="text1"/>
            <w:highlight w:val="darkGray"/>
          </w:rPr>
          <w:delText xml:space="preserve">XX out of XX </w:delText>
        </w:r>
        <w:r w:rsidR="00D85407" w:rsidRPr="00D933BD">
          <w:rPr>
            <w:color w:val="000000" w:themeColor="text1"/>
            <w:highlight w:val="darkGray"/>
          </w:rPr>
          <w:delText>and</w:delText>
        </w:r>
        <w:r w:rsidR="00A83318" w:rsidRPr="00D933BD">
          <w:rPr>
            <w:color w:val="000000" w:themeColor="text1"/>
            <w:highlight w:val="darkGray"/>
          </w:rPr>
          <w:delText xml:space="preserve"> won the XX medal.</w:delText>
        </w:r>
      </w:del>
    </w:p>
    <w:p w14:paraId="06D24591" w14:textId="77777777" w:rsidR="00A83318" w:rsidRPr="00D933BD" w:rsidRDefault="0030194C" w:rsidP="0030194C">
      <w:pPr>
        <w:spacing w:after="0"/>
        <w:rPr>
          <w:color w:val="000000" w:themeColor="text1"/>
          <w:highlight w:val="darkGray"/>
        </w:rPr>
      </w:pPr>
      <w:ins w:id="13" w:author="Shufang TAN (SPORT)">
        <w:r w:rsidRPr="00D933BD">
          <w:rPr>
            <w:color w:val="000000" w:themeColor="text1"/>
            <w:highlight w:val="darkGray"/>
          </w:rPr>
          <w:t>10th out of 13.</w:t>
        </w:r>
      </w:ins>
    </w:p>
    <w:p w14:paraId="53DD37E8" w14:textId="6AE4F97F" w:rsidR="0030194C" w:rsidRPr="0030194C" w:rsidRDefault="0030194C" w:rsidP="0030194C">
      <w:pPr>
        <w:pStyle w:val="Heading2"/>
        <w:rPr>
          <w:highlight w:val="darkGray"/>
        </w:rPr>
      </w:pPr>
      <w:r w:rsidRPr="0030194C">
        <w:rPr>
          <w:highlight w:val="darkGray"/>
        </w:rPr>
        <w:t>*ATHLETICS – MEN 4X400M RELAY FINAL*</w:t>
      </w:r>
    </w:p>
    <w:p w14:paraId="490318B8" w14:textId="77777777" w:rsidR="0030194C" w:rsidRPr="0030194C" w:rsidRDefault="0030194C" w:rsidP="0030194C">
      <w:pPr>
        <w:spacing w:after="0"/>
        <w:rPr>
          <w:highlight w:val="darkGray"/>
        </w:rPr>
      </w:pPr>
      <w:r w:rsidRPr="0030194C">
        <w:rPr>
          <w:highlight w:val="darkGray"/>
        </w:rPr>
        <w:t>TEAM OF NG CHIN HUI, MUNCHERJI ZUBIN PERCY, THIRUBEN S/O THANA RAJAN &amp; QUEK JUN JIE CALVIN</w:t>
      </w:r>
    </w:p>
    <w:p w14:paraId="5C7A2D31" w14:textId="16D827AF" w:rsidR="00A83318" w:rsidRPr="003D107D" w:rsidRDefault="0030194C" w:rsidP="0030194C">
      <w:pPr>
        <w:spacing w:after="0"/>
      </w:pPr>
      <w:r w:rsidRPr="0030194C">
        <w:rPr>
          <w:highlight w:val="darkGray"/>
        </w:rPr>
        <w:t>Time: 3:10.11. SGP finished 5th out of 5. SGP have set a new National Record (pending ratification).</w:t>
      </w:r>
    </w:p>
    <w:p w14:paraId="5AF01F49" w14:textId="77777777" w:rsidR="0030194C" w:rsidRPr="003D107D" w:rsidRDefault="0030194C">
      <w:pPr>
        <w:spacing w:after="0"/>
      </w:pPr>
    </w:p>
    <w:sectPr w:rsidR="0030194C" w:rsidRPr="003D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drea LEONG (SPORT)" w:date="2023-05-05T10:48:00Z" w:initials="AL(">
    <w:p w14:paraId="4BA4EC72" w14:textId="77777777" w:rsidR="00B75E06" w:rsidRDefault="00B75E06" w:rsidP="00EA5F6A">
      <w:pPr>
        <w:pStyle w:val="CommentText"/>
      </w:pPr>
      <w:r>
        <w:rPr>
          <w:rStyle w:val="CommentReference"/>
        </w:rPr>
        <w:annotationRef/>
      </w:r>
      <w:r>
        <w:t xml:space="preserve">Izlyn withdrew from Women 100m Hurdles and 4 x 100m Relay on 5th May 2023 due to SEVIS status/US pass issue </w:t>
      </w:r>
    </w:p>
    <w:p w14:paraId="5471F17E" w14:textId="717C6112" w:rsidR="00B75E06" w:rsidRDefault="00B75E06" w:rsidP="00EA5F6A">
      <w:pPr>
        <w:pStyle w:val="CommentText"/>
      </w:pPr>
    </w:p>
  </w:comment>
  <w:comment w:id="3" w:author="Aldrea LEONG (SPORT)" w:date="2023-05-05T10:50:00Z" w:initials="AL(">
    <w:p w14:paraId="527EA6CA" w14:textId="77777777" w:rsidR="00B75E06" w:rsidRDefault="00B75E06" w:rsidP="00A96745">
      <w:pPr>
        <w:pStyle w:val="CommentText"/>
      </w:pPr>
      <w:r>
        <w:rPr>
          <w:rStyle w:val="CommentReference"/>
        </w:rPr>
        <w:annotationRef/>
      </w:r>
      <w:r>
        <w:t xml:space="preserve">Izlyn withdrew from Women 100m Hurdles and 4 x 100m Relay on 5th May 2023 due to SEVIS status/US pass issue </w:t>
      </w:r>
    </w:p>
  </w:comment>
  <w:comment w:id="4" w:author="Aldrea LEONG (SPORT)" w:date="2023-05-05T10:51:00Z" w:initials="AL(">
    <w:p w14:paraId="5EFDD568" w14:textId="77777777" w:rsidR="00BA53FD" w:rsidRDefault="00BA53FD" w:rsidP="004237D5">
      <w:pPr>
        <w:pStyle w:val="CommentText"/>
      </w:pPr>
      <w:r>
        <w:rPr>
          <w:rStyle w:val="CommentReference"/>
        </w:rPr>
        <w:annotationRef/>
      </w:r>
      <w:r>
        <w:t xml:space="preserve">Izlyn withdrew from Women 100m Hurdles and 4 x 100m Relay on 5th May 2023 due to SEVIS status/US pass issue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71F17E" w15:done="0"/>
  <w15:commentEx w15:paraId="527EA6CA" w15:done="0"/>
  <w15:commentEx w15:paraId="5EFDD5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F5D6D" w16cex:dateUtc="2023-05-05T03:48:00Z"/>
  <w16cex:commentExtensible w16cex:durableId="27FF5DD8" w16cex:dateUtc="2023-05-05T03:50:00Z"/>
  <w16cex:commentExtensible w16cex:durableId="27FF5E44" w16cex:dateUtc="2023-05-05T0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71F17E" w16cid:durableId="27FF5D6D"/>
  <w16cid:commentId w16cid:paraId="527EA6CA" w16cid:durableId="27FF5DD8"/>
  <w16cid:commentId w16cid:paraId="5EFDD568" w16cid:durableId="27FF5E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AD58" w14:textId="77777777" w:rsidR="00CD244E" w:rsidRDefault="00CD244E" w:rsidP="001054E0">
      <w:pPr>
        <w:spacing w:after="0" w:line="240" w:lineRule="auto"/>
      </w:pPr>
      <w:r>
        <w:separator/>
      </w:r>
    </w:p>
  </w:endnote>
  <w:endnote w:type="continuationSeparator" w:id="0">
    <w:p w14:paraId="3FDE61D0" w14:textId="77777777" w:rsidR="00CD244E" w:rsidRDefault="00CD244E" w:rsidP="001054E0">
      <w:pPr>
        <w:spacing w:after="0" w:line="240" w:lineRule="auto"/>
      </w:pPr>
      <w:r>
        <w:continuationSeparator/>
      </w:r>
    </w:p>
  </w:endnote>
  <w:endnote w:type="continuationNotice" w:id="1">
    <w:p w14:paraId="35685715" w14:textId="77777777" w:rsidR="00CD244E" w:rsidRDefault="00CD24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2A15" w14:textId="77777777" w:rsidR="00CD244E" w:rsidRDefault="00CD244E" w:rsidP="001054E0">
      <w:pPr>
        <w:spacing w:after="0" w:line="240" w:lineRule="auto"/>
      </w:pPr>
      <w:r>
        <w:separator/>
      </w:r>
    </w:p>
  </w:footnote>
  <w:footnote w:type="continuationSeparator" w:id="0">
    <w:p w14:paraId="5E038B42" w14:textId="77777777" w:rsidR="00CD244E" w:rsidRDefault="00CD244E" w:rsidP="001054E0">
      <w:pPr>
        <w:spacing w:after="0" w:line="240" w:lineRule="auto"/>
      </w:pPr>
      <w:r>
        <w:continuationSeparator/>
      </w:r>
    </w:p>
  </w:footnote>
  <w:footnote w:type="continuationNotice" w:id="1">
    <w:p w14:paraId="79144ADE" w14:textId="77777777" w:rsidR="00CD244E" w:rsidRDefault="00CD244E">
      <w:pPr>
        <w:spacing w:after="0" w:line="240" w:lineRule="auto"/>
      </w:pP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drea LEONG (SPORT)">
    <w15:presenceInfo w15:providerId="AD" w15:userId="S::Aldrea_LEONG@sport.gov.sg::614aa14e-dfaa-41c6-9481-3f5dc5786585"/>
  </w15:person>
  <w15:person w15:author="Shufang TAN (SPORT)">
    <w15:presenceInfo w15:providerId="AD" w15:userId="S::TAN_Shufang@sport.gov.sg::cd9f290a-2add-438f-b5f6-c30b6f9ee8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2A"/>
    <w:rsid w:val="00004F15"/>
    <w:rsid w:val="000236E1"/>
    <w:rsid w:val="00023D3C"/>
    <w:rsid w:val="0002616A"/>
    <w:rsid w:val="0003180B"/>
    <w:rsid w:val="00033203"/>
    <w:rsid w:val="00050595"/>
    <w:rsid w:val="00051977"/>
    <w:rsid w:val="000877CA"/>
    <w:rsid w:val="000A1997"/>
    <w:rsid w:val="000A1F97"/>
    <w:rsid w:val="000C41DC"/>
    <w:rsid w:val="000C4E5E"/>
    <w:rsid w:val="000C77EB"/>
    <w:rsid w:val="000D569E"/>
    <w:rsid w:val="000D6349"/>
    <w:rsid w:val="000E20DB"/>
    <w:rsid w:val="000E625C"/>
    <w:rsid w:val="000E7980"/>
    <w:rsid w:val="001032FB"/>
    <w:rsid w:val="001043D8"/>
    <w:rsid w:val="001054E0"/>
    <w:rsid w:val="00105A73"/>
    <w:rsid w:val="0010645B"/>
    <w:rsid w:val="00113576"/>
    <w:rsid w:val="00130376"/>
    <w:rsid w:val="0014456A"/>
    <w:rsid w:val="00144E80"/>
    <w:rsid w:val="001476AC"/>
    <w:rsid w:val="00150914"/>
    <w:rsid w:val="00161ECC"/>
    <w:rsid w:val="001A13E5"/>
    <w:rsid w:val="001C6E1E"/>
    <w:rsid w:val="001C7779"/>
    <w:rsid w:val="001E3E3F"/>
    <w:rsid w:val="001E5534"/>
    <w:rsid w:val="001E6AAB"/>
    <w:rsid w:val="00210248"/>
    <w:rsid w:val="002205D0"/>
    <w:rsid w:val="00220F6F"/>
    <w:rsid w:val="002278EF"/>
    <w:rsid w:val="00237B67"/>
    <w:rsid w:val="002400EB"/>
    <w:rsid w:val="0024140B"/>
    <w:rsid w:val="00241DC6"/>
    <w:rsid w:val="0024255C"/>
    <w:rsid w:val="002471F7"/>
    <w:rsid w:val="00256E41"/>
    <w:rsid w:val="002628C5"/>
    <w:rsid w:val="00266AB1"/>
    <w:rsid w:val="00272881"/>
    <w:rsid w:val="00276D10"/>
    <w:rsid w:val="0029300F"/>
    <w:rsid w:val="00295159"/>
    <w:rsid w:val="002A1F07"/>
    <w:rsid w:val="002A4F45"/>
    <w:rsid w:val="002B254E"/>
    <w:rsid w:val="002C0C52"/>
    <w:rsid w:val="002C55B5"/>
    <w:rsid w:val="002D2B3A"/>
    <w:rsid w:val="002D7407"/>
    <w:rsid w:val="002E549B"/>
    <w:rsid w:val="002F4043"/>
    <w:rsid w:val="0030194C"/>
    <w:rsid w:val="00313849"/>
    <w:rsid w:val="0032037E"/>
    <w:rsid w:val="003241F8"/>
    <w:rsid w:val="00335660"/>
    <w:rsid w:val="003370D9"/>
    <w:rsid w:val="003678DF"/>
    <w:rsid w:val="0037783C"/>
    <w:rsid w:val="00382AA2"/>
    <w:rsid w:val="00385A4C"/>
    <w:rsid w:val="00385A87"/>
    <w:rsid w:val="00392859"/>
    <w:rsid w:val="00397380"/>
    <w:rsid w:val="003A135A"/>
    <w:rsid w:val="003A38EB"/>
    <w:rsid w:val="003A611A"/>
    <w:rsid w:val="003B2A9F"/>
    <w:rsid w:val="003B4089"/>
    <w:rsid w:val="003B4723"/>
    <w:rsid w:val="003B75FA"/>
    <w:rsid w:val="003C0EE3"/>
    <w:rsid w:val="003C2A0D"/>
    <w:rsid w:val="003C3FAD"/>
    <w:rsid w:val="003D1703"/>
    <w:rsid w:val="003E2457"/>
    <w:rsid w:val="003E6B60"/>
    <w:rsid w:val="003F4CBC"/>
    <w:rsid w:val="00400640"/>
    <w:rsid w:val="004235D6"/>
    <w:rsid w:val="00424CDB"/>
    <w:rsid w:val="00430C82"/>
    <w:rsid w:val="004315DD"/>
    <w:rsid w:val="00431C83"/>
    <w:rsid w:val="00444B05"/>
    <w:rsid w:val="004652DA"/>
    <w:rsid w:val="004753EC"/>
    <w:rsid w:val="004902DD"/>
    <w:rsid w:val="004927B1"/>
    <w:rsid w:val="004A446E"/>
    <w:rsid w:val="004A64CE"/>
    <w:rsid w:val="004A6DC3"/>
    <w:rsid w:val="004B1B63"/>
    <w:rsid w:val="004C649C"/>
    <w:rsid w:val="004C6F75"/>
    <w:rsid w:val="004C77E6"/>
    <w:rsid w:val="004D2F16"/>
    <w:rsid w:val="004D3F17"/>
    <w:rsid w:val="004E3944"/>
    <w:rsid w:val="004E7938"/>
    <w:rsid w:val="004F7572"/>
    <w:rsid w:val="00503AF9"/>
    <w:rsid w:val="0050673D"/>
    <w:rsid w:val="00510652"/>
    <w:rsid w:val="00511DFB"/>
    <w:rsid w:val="00520A59"/>
    <w:rsid w:val="00526372"/>
    <w:rsid w:val="00533FFF"/>
    <w:rsid w:val="00534FCA"/>
    <w:rsid w:val="00553266"/>
    <w:rsid w:val="00567BF7"/>
    <w:rsid w:val="00573E53"/>
    <w:rsid w:val="0057660B"/>
    <w:rsid w:val="005863BB"/>
    <w:rsid w:val="005A2A74"/>
    <w:rsid w:val="005A2DCE"/>
    <w:rsid w:val="005C1450"/>
    <w:rsid w:val="005D617E"/>
    <w:rsid w:val="005E3186"/>
    <w:rsid w:val="005F33D7"/>
    <w:rsid w:val="005F70EE"/>
    <w:rsid w:val="00646264"/>
    <w:rsid w:val="00660B55"/>
    <w:rsid w:val="00660CB0"/>
    <w:rsid w:val="00661AFF"/>
    <w:rsid w:val="006626B1"/>
    <w:rsid w:val="006745D4"/>
    <w:rsid w:val="00675680"/>
    <w:rsid w:val="00680468"/>
    <w:rsid w:val="006821D4"/>
    <w:rsid w:val="00682876"/>
    <w:rsid w:val="0068313B"/>
    <w:rsid w:val="00684529"/>
    <w:rsid w:val="006868B7"/>
    <w:rsid w:val="0069120E"/>
    <w:rsid w:val="00696102"/>
    <w:rsid w:val="006B1DF3"/>
    <w:rsid w:val="006C3B77"/>
    <w:rsid w:val="006C3EB9"/>
    <w:rsid w:val="006C5D7B"/>
    <w:rsid w:val="006D5653"/>
    <w:rsid w:val="006E5872"/>
    <w:rsid w:val="006E5E47"/>
    <w:rsid w:val="006E7872"/>
    <w:rsid w:val="006F7593"/>
    <w:rsid w:val="0070031F"/>
    <w:rsid w:val="00704940"/>
    <w:rsid w:val="0071742A"/>
    <w:rsid w:val="00721C63"/>
    <w:rsid w:val="007252DE"/>
    <w:rsid w:val="0072762E"/>
    <w:rsid w:val="00754831"/>
    <w:rsid w:val="00756DC9"/>
    <w:rsid w:val="007669AB"/>
    <w:rsid w:val="00773B3C"/>
    <w:rsid w:val="00776294"/>
    <w:rsid w:val="00782CCA"/>
    <w:rsid w:val="007912A3"/>
    <w:rsid w:val="007A5DAC"/>
    <w:rsid w:val="007B0B19"/>
    <w:rsid w:val="007C0056"/>
    <w:rsid w:val="007C2F12"/>
    <w:rsid w:val="007C7AAA"/>
    <w:rsid w:val="007D7A8C"/>
    <w:rsid w:val="007F63B8"/>
    <w:rsid w:val="00804EE2"/>
    <w:rsid w:val="0082466B"/>
    <w:rsid w:val="00832297"/>
    <w:rsid w:val="00844A00"/>
    <w:rsid w:val="0085342C"/>
    <w:rsid w:val="0085749C"/>
    <w:rsid w:val="00896AFF"/>
    <w:rsid w:val="008A3F55"/>
    <w:rsid w:val="008A59B3"/>
    <w:rsid w:val="008A6617"/>
    <w:rsid w:val="008B7877"/>
    <w:rsid w:val="008C198C"/>
    <w:rsid w:val="008C540C"/>
    <w:rsid w:val="008C5639"/>
    <w:rsid w:val="008E0E16"/>
    <w:rsid w:val="008E2869"/>
    <w:rsid w:val="008F05A6"/>
    <w:rsid w:val="008F3AA9"/>
    <w:rsid w:val="00904784"/>
    <w:rsid w:val="00912AA4"/>
    <w:rsid w:val="009329C3"/>
    <w:rsid w:val="00932FC3"/>
    <w:rsid w:val="00941EE7"/>
    <w:rsid w:val="0096043E"/>
    <w:rsid w:val="00963D6E"/>
    <w:rsid w:val="00971043"/>
    <w:rsid w:val="00971A70"/>
    <w:rsid w:val="009727A0"/>
    <w:rsid w:val="009728C5"/>
    <w:rsid w:val="00980A11"/>
    <w:rsid w:val="00984FFF"/>
    <w:rsid w:val="00994231"/>
    <w:rsid w:val="009947F4"/>
    <w:rsid w:val="009A39E1"/>
    <w:rsid w:val="009A7834"/>
    <w:rsid w:val="009B21E6"/>
    <w:rsid w:val="009B26E0"/>
    <w:rsid w:val="009B50DB"/>
    <w:rsid w:val="009C222A"/>
    <w:rsid w:val="009D2FB0"/>
    <w:rsid w:val="009D381B"/>
    <w:rsid w:val="009E01D2"/>
    <w:rsid w:val="009F352C"/>
    <w:rsid w:val="009F3FA9"/>
    <w:rsid w:val="009F72EB"/>
    <w:rsid w:val="00A05016"/>
    <w:rsid w:val="00A060ED"/>
    <w:rsid w:val="00A1012C"/>
    <w:rsid w:val="00A1499D"/>
    <w:rsid w:val="00A30558"/>
    <w:rsid w:val="00A659C4"/>
    <w:rsid w:val="00A755D3"/>
    <w:rsid w:val="00A83318"/>
    <w:rsid w:val="00A869CB"/>
    <w:rsid w:val="00AA4BA7"/>
    <w:rsid w:val="00AA58D6"/>
    <w:rsid w:val="00AB46F3"/>
    <w:rsid w:val="00AB6E0B"/>
    <w:rsid w:val="00AC1F2A"/>
    <w:rsid w:val="00AC7008"/>
    <w:rsid w:val="00AD32C3"/>
    <w:rsid w:val="00AD4D17"/>
    <w:rsid w:val="00AF21B6"/>
    <w:rsid w:val="00AF5401"/>
    <w:rsid w:val="00AF67F7"/>
    <w:rsid w:val="00B0164D"/>
    <w:rsid w:val="00B35123"/>
    <w:rsid w:val="00B35D8A"/>
    <w:rsid w:val="00B51FB4"/>
    <w:rsid w:val="00B718FD"/>
    <w:rsid w:val="00B75E06"/>
    <w:rsid w:val="00B800BD"/>
    <w:rsid w:val="00B8346A"/>
    <w:rsid w:val="00B86FE8"/>
    <w:rsid w:val="00B945F3"/>
    <w:rsid w:val="00BA37D3"/>
    <w:rsid w:val="00BA3B5E"/>
    <w:rsid w:val="00BA53FD"/>
    <w:rsid w:val="00BB11C9"/>
    <w:rsid w:val="00BB5958"/>
    <w:rsid w:val="00BC6EDD"/>
    <w:rsid w:val="00BD36D6"/>
    <w:rsid w:val="00BF0B63"/>
    <w:rsid w:val="00C05CCD"/>
    <w:rsid w:val="00C06B40"/>
    <w:rsid w:val="00C075AC"/>
    <w:rsid w:val="00C3683F"/>
    <w:rsid w:val="00C41E0F"/>
    <w:rsid w:val="00C57B45"/>
    <w:rsid w:val="00C75A42"/>
    <w:rsid w:val="00C7787D"/>
    <w:rsid w:val="00C90799"/>
    <w:rsid w:val="00C95693"/>
    <w:rsid w:val="00CA5D71"/>
    <w:rsid w:val="00CB7AA9"/>
    <w:rsid w:val="00CC07A6"/>
    <w:rsid w:val="00CC2176"/>
    <w:rsid w:val="00CC6394"/>
    <w:rsid w:val="00CD1F4A"/>
    <w:rsid w:val="00CD244E"/>
    <w:rsid w:val="00CE252B"/>
    <w:rsid w:val="00CE2C56"/>
    <w:rsid w:val="00CE4B21"/>
    <w:rsid w:val="00CE6E34"/>
    <w:rsid w:val="00CF0445"/>
    <w:rsid w:val="00CF15FD"/>
    <w:rsid w:val="00CF791C"/>
    <w:rsid w:val="00D038CE"/>
    <w:rsid w:val="00D06DAF"/>
    <w:rsid w:val="00D14EF8"/>
    <w:rsid w:val="00D23328"/>
    <w:rsid w:val="00D253F5"/>
    <w:rsid w:val="00D26AB0"/>
    <w:rsid w:val="00D3525B"/>
    <w:rsid w:val="00D41B47"/>
    <w:rsid w:val="00D45D3A"/>
    <w:rsid w:val="00D5235F"/>
    <w:rsid w:val="00D5298A"/>
    <w:rsid w:val="00D53E91"/>
    <w:rsid w:val="00D6430F"/>
    <w:rsid w:val="00D75052"/>
    <w:rsid w:val="00D777DB"/>
    <w:rsid w:val="00D77E33"/>
    <w:rsid w:val="00D82C5B"/>
    <w:rsid w:val="00D83EDA"/>
    <w:rsid w:val="00D85407"/>
    <w:rsid w:val="00D933BD"/>
    <w:rsid w:val="00D970F2"/>
    <w:rsid w:val="00DA5448"/>
    <w:rsid w:val="00DA5A32"/>
    <w:rsid w:val="00DB4F67"/>
    <w:rsid w:val="00DB7BBD"/>
    <w:rsid w:val="00DC2CC3"/>
    <w:rsid w:val="00DD29A1"/>
    <w:rsid w:val="00DF20CC"/>
    <w:rsid w:val="00DF75D0"/>
    <w:rsid w:val="00E0159E"/>
    <w:rsid w:val="00E05288"/>
    <w:rsid w:val="00E132ED"/>
    <w:rsid w:val="00E20627"/>
    <w:rsid w:val="00E303F8"/>
    <w:rsid w:val="00E30906"/>
    <w:rsid w:val="00E33E42"/>
    <w:rsid w:val="00E368FD"/>
    <w:rsid w:val="00E43557"/>
    <w:rsid w:val="00E46399"/>
    <w:rsid w:val="00E53C2B"/>
    <w:rsid w:val="00E60FAC"/>
    <w:rsid w:val="00E61666"/>
    <w:rsid w:val="00E71821"/>
    <w:rsid w:val="00E742EC"/>
    <w:rsid w:val="00E74CB4"/>
    <w:rsid w:val="00E93E80"/>
    <w:rsid w:val="00EB0098"/>
    <w:rsid w:val="00EB225F"/>
    <w:rsid w:val="00EC0D80"/>
    <w:rsid w:val="00ED36B7"/>
    <w:rsid w:val="00EE402B"/>
    <w:rsid w:val="00EF3AA8"/>
    <w:rsid w:val="00EF5E71"/>
    <w:rsid w:val="00F07328"/>
    <w:rsid w:val="00F179DA"/>
    <w:rsid w:val="00F24505"/>
    <w:rsid w:val="00F2704C"/>
    <w:rsid w:val="00F319AE"/>
    <w:rsid w:val="00F449BE"/>
    <w:rsid w:val="00F54E8D"/>
    <w:rsid w:val="00F56599"/>
    <w:rsid w:val="00F56A18"/>
    <w:rsid w:val="00F67AD0"/>
    <w:rsid w:val="00F76FBD"/>
    <w:rsid w:val="00F8288D"/>
    <w:rsid w:val="00F87D9B"/>
    <w:rsid w:val="00FA5EC5"/>
    <w:rsid w:val="00FA75DF"/>
    <w:rsid w:val="00FB405F"/>
    <w:rsid w:val="00FC31B6"/>
    <w:rsid w:val="00FC4BF4"/>
    <w:rsid w:val="00FC4D1F"/>
    <w:rsid w:val="00FD7A96"/>
    <w:rsid w:val="00FE55A8"/>
    <w:rsid w:val="00FF26CF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C3542"/>
  <w15:chartTrackingRefBased/>
  <w15:docId w15:val="{71940734-DF2D-4781-8A1D-80DA124E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F2A"/>
    <w:pPr>
      <w:spacing w:after="200" w:line="276" w:lineRule="auto"/>
    </w:pPr>
    <w:rPr>
      <w:rFonts w:eastAsiaTheme="minorEastAsia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54E"/>
    <w:pPr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4E"/>
    <w:pPr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54E"/>
    <w:pPr>
      <w:spacing w:after="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4E"/>
    <w:rPr>
      <w:rFonts w:eastAsiaTheme="minorEastAsia"/>
      <w:b/>
      <w:bCs/>
      <w:u w:val="single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B254E"/>
    <w:rPr>
      <w:rFonts w:eastAsiaTheme="minorEastAsia"/>
      <w:b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B254E"/>
    <w:rPr>
      <w:rFonts w:eastAsiaTheme="minorEastAsia"/>
      <w:lang w:val="en-GB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75E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E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E06"/>
    <w:rPr>
      <w:rFonts w:eastAsiaTheme="minorEastAsia"/>
      <w:sz w:val="20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E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E06"/>
    <w:rPr>
      <w:rFonts w:eastAsiaTheme="minorEastAsia"/>
      <w:b/>
      <w:bCs/>
      <w:sz w:val="20"/>
      <w:szCs w:val="20"/>
      <w:lang w:val="en-GB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475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3EC"/>
    <w:rPr>
      <w:rFonts w:eastAsiaTheme="minorEastAsia"/>
      <w:lang w:val="en-GB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475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3EC"/>
    <w:rPr>
      <w:rFonts w:eastAsiaTheme="minorEastAsia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95530-90C6-4309-BAFC-A5D8BFB718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ADB41B-197A-40CD-9D44-2E5F8B6FBB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4558C1-6300-4EE0-BA03-9AA516437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797944-7DEC-43BE-AC9B-95BF047925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Khoo</dc:creator>
  <cp:keywords/>
  <dc:description/>
  <cp:lastModifiedBy>Shufang TAN (SPORT)</cp:lastModifiedBy>
  <cp:revision>3</cp:revision>
  <dcterms:created xsi:type="dcterms:W3CDTF">2023-05-12T15:06:00Z</dcterms:created>
  <dcterms:modified xsi:type="dcterms:W3CDTF">2023-05-12T15:15:00Z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aaa7e78-45b1-4890-b8a3-003d1d728a3e_Enabled">
    <vt:lpwstr>true</vt:lpwstr>
  </property>
  <property fmtid="{D5CDD505-2E9C-101B-9397-08002B2CF9AE}" pid="4" name="MSIP_Label_4aaa7e78-45b1-4890-b8a3-003d1d728a3e_SetDate">
    <vt:lpwstr>2023-04-25T11:51:09Z</vt:lpwstr>
  </property>
  <property fmtid="{D5CDD505-2E9C-101B-9397-08002B2CF9AE}" pid="5" name="MSIP_Label_4aaa7e78-45b1-4890-b8a3-003d1d728a3e_Method">
    <vt:lpwstr>Privileged</vt:lpwstr>
  </property>
  <property fmtid="{D5CDD505-2E9C-101B-9397-08002B2CF9AE}" pid="6" name="MSIP_Label_4aaa7e78-45b1-4890-b8a3-003d1d728a3e_Name">
    <vt:lpwstr>Non Sensitive</vt:lpwstr>
  </property>
  <property fmtid="{D5CDD505-2E9C-101B-9397-08002B2CF9AE}" pid="7" name="MSIP_Label_4aaa7e78-45b1-4890-b8a3-003d1d728a3e_SiteId">
    <vt:lpwstr>0b11c524-9a1c-4e1b-84cb-6336aefc2243</vt:lpwstr>
  </property>
  <property fmtid="{D5CDD505-2E9C-101B-9397-08002B2CF9AE}" pid="8" name="MSIP_Label_4aaa7e78-45b1-4890-b8a3-003d1d728a3e_ActionId">
    <vt:lpwstr>f88498b7-2667-47f4-888e-ae487e617395</vt:lpwstr>
  </property>
  <property fmtid="{D5CDD505-2E9C-101B-9397-08002B2CF9AE}" pid="9" name="MSIP_Label_4aaa7e78-45b1-4890-b8a3-003d1d728a3e_ContentBits">
    <vt:lpwstr>0</vt:lpwstr>
  </property>
</Properties>
</file>