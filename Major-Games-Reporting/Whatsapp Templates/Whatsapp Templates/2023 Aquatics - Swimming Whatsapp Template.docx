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EECF" w14:textId="3C3BFF9D" w:rsidR="00413215" w:rsidRPr="00F9359F" w:rsidRDefault="00A314E4" w:rsidP="00A32477">
      <w:pPr>
        <w:pStyle w:val="Heading1"/>
        <w:rPr>
          <w:highlight w:val="darkGray"/>
        </w:rPr>
      </w:pPr>
      <w:r w:rsidRPr="00F9359F">
        <w:rPr>
          <w:highlight w:val="darkGray"/>
        </w:rPr>
        <w:t>6</w:t>
      </w:r>
      <w:r w:rsidR="5C9CBE70" w:rsidRPr="00F9359F">
        <w:rPr>
          <w:highlight w:val="darkGray"/>
        </w:rPr>
        <w:t xml:space="preserve"> May – Heats</w:t>
      </w:r>
    </w:p>
    <w:p w14:paraId="7D4920A1" w14:textId="4E26CD44" w:rsidR="00413215" w:rsidRPr="00F9359F" w:rsidRDefault="00413215" w:rsidP="00413215">
      <w:pPr>
        <w:spacing w:after="0"/>
        <w:rPr>
          <w:b/>
          <w:color w:val="000000" w:themeColor="text1"/>
          <w:highlight w:val="darkGray"/>
          <w:u w:val="single"/>
        </w:rPr>
      </w:pPr>
    </w:p>
    <w:p w14:paraId="03EB92BE" w14:textId="77777777" w:rsidR="00A33E5A" w:rsidRPr="00F9359F" w:rsidRDefault="00A33E5A" w:rsidP="00A33E5A">
      <w:pPr>
        <w:pStyle w:val="Heading2"/>
        <w:rPr>
          <w:highlight w:val="darkGray"/>
        </w:rPr>
      </w:pPr>
      <w:r w:rsidRPr="00F9359F">
        <w:rPr>
          <w:highlight w:val="darkGray"/>
        </w:rPr>
        <w:t>*SWIMMING – MEN 200M INDIVIDUAL MEDLEY HEAT*</w:t>
      </w:r>
    </w:p>
    <w:p w14:paraId="7F693406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MAXIMILLIAN ANG WEI (SGP)</w:t>
      </w:r>
    </w:p>
    <w:p w14:paraId="01FDC272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2:07.58. He finished 3rd out of 12 and qualified for the Final, which will be held today at 1800hr (CAM time).</w:t>
      </w:r>
    </w:p>
    <w:p w14:paraId="7F19310E" w14:textId="77777777" w:rsidR="00A33E5A" w:rsidRPr="00F9359F" w:rsidRDefault="00A33E5A" w:rsidP="00A33E5A">
      <w:pPr>
        <w:spacing w:after="0"/>
        <w:rPr>
          <w:b/>
          <w:color w:val="000000" w:themeColor="text1"/>
          <w:highlight w:val="darkGray"/>
          <w:u w:val="single"/>
        </w:rPr>
      </w:pPr>
    </w:p>
    <w:p w14:paraId="047BD549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ZACHARY IAN TAN (SGP)</w:t>
      </w:r>
    </w:p>
    <w:p w14:paraId="1DB20AFE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2:06.45. He finished 3rd out of 12 and qualified for the Final, which will be held today at 1800hr (CAM time).</w:t>
      </w:r>
    </w:p>
    <w:p w14:paraId="525C71F6" w14:textId="77777777" w:rsidR="00A33E5A" w:rsidRPr="00F9359F" w:rsidRDefault="00A33E5A" w:rsidP="00A33E5A">
      <w:pPr>
        <w:spacing w:after="0"/>
        <w:rPr>
          <w:b/>
          <w:color w:val="000000" w:themeColor="text1"/>
          <w:highlight w:val="darkGray"/>
        </w:rPr>
      </w:pPr>
    </w:p>
    <w:p w14:paraId="26CE782D" w14:textId="77777777" w:rsidR="00A33E5A" w:rsidRPr="00F9359F" w:rsidRDefault="00A33E5A" w:rsidP="00A33E5A">
      <w:pPr>
        <w:pStyle w:val="Heading2"/>
        <w:rPr>
          <w:highlight w:val="darkGray"/>
        </w:rPr>
      </w:pPr>
      <w:r w:rsidRPr="00F9359F">
        <w:rPr>
          <w:highlight w:val="darkGray"/>
        </w:rPr>
        <w:t>*SWIMMING – MEN 100M FREESTYLE HEAT*</w:t>
      </w:r>
    </w:p>
    <w:p w14:paraId="59E51E6D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JONATHAN TAN EU JIN (SGP)</w:t>
      </w:r>
    </w:p>
    <w:p w14:paraId="45CD31C2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0:49.25. He finished 1st out of 19 and qualified for the Final, which will be held today at 1800hr (CAM time).</w:t>
      </w:r>
    </w:p>
    <w:p w14:paraId="6BFACA79" w14:textId="77777777" w:rsidR="00A33E5A" w:rsidRPr="00F9359F" w:rsidRDefault="00A33E5A" w:rsidP="00A33E5A">
      <w:pPr>
        <w:spacing w:after="0"/>
        <w:rPr>
          <w:b/>
          <w:color w:val="000000" w:themeColor="text1"/>
          <w:highlight w:val="darkGray"/>
          <w:u w:val="single"/>
        </w:rPr>
      </w:pPr>
    </w:p>
    <w:p w14:paraId="0F366C7C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QUAH ZHENG WEN (SGP)</w:t>
      </w:r>
    </w:p>
    <w:p w14:paraId="35EC9382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0:51.04. He finished Joint 4th out of 19 and qualified for the Final, which will be held today at 1800hr (CAM time).</w:t>
      </w:r>
    </w:p>
    <w:p w14:paraId="4FE3C07C" w14:textId="77777777" w:rsidR="00A33E5A" w:rsidRPr="00F9359F" w:rsidRDefault="00A33E5A" w:rsidP="00A33E5A">
      <w:pPr>
        <w:spacing w:after="0"/>
        <w:rPr>
          <w:b/>
          <w:color w:val="000000" w:themeColor="text1"/>
          <w:highlight w:val="darkGray"/>
        </w:rPr>
      </w:pPr>
    </w:p>
    <w:p w14:paraId="4F7CB704" w14:textId="0A1BEF7B" w:rsidR="00A33E5A" w:rsidRPr="00F9359F" w:rsidRDefault="00A33E5A" w:rsidP="00A33E5A">
      <w:pPr>
        <w:pStyle w:val="Heading2"/>
        <w:rPr>
          <w:highlight w:val="darkGray"/>
        </w:rPr>
      </w:pPr>
      <w:r w:rsidRPr="00F9359F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F9359F">
        <w:rPr>
          <w:highlight w:val="darkGray"/>
        </w:rPr>
        <w:t xml:space="preserve"> WOMEN 50M BREASTSTROKE HEAT*</w:t>
      </w:r>
    </w:p>
    <w:p w14:paraId="7E85E359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SIM EN YI LETITIA (SGP)</w:t>
      </w:r>
    </w:p>
    <w:p w14:paraId="716FD7CC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31.65. She finished 2nd out of 14 and qualified for the Final, which will be held today at 1800hr (CAM time).</w:t>
      </w:r>
    </w:p>
    <w:p w14:paraId="6AB6A0B9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</w:p>
    <w:p w14:paraId="7B40BD88" w14:textId="77777777" w:rsidR="00A33E5A" w:rsidRPr="00F9359F" w:rsidRDefault="00A33E5A" w:rsidP="00A33E5A">
      <w:pPr>
        <w:pStyle w:val="Heading3"/>
        <w:rPr>
          <w:highlight w:val="darkGray"/>
        </w:rPr>
      </w:pPr>
      <w:r w:rsidRPr="00F9359F">
        <w:rPr>
          <w:highlight w:val="darkGray"/>
        </w:rPr>
        <w:t>CHRISTIE MAY CHUE MUN EE (SGP)</w:t>
      </w:r>
    </w:p>
    <w:p w14:paraId="7DB412EC" w14:textId="77777777" w:rsidR="00A33E5A" w:rsidRPr="00F9359F" w:rsidRDefault="00A33E5A" w:rsidP="00A33E5A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>Time: 32.42. She finished 4th out of 14 and qualified for the Final, which will be held today at 1800hr (CAM time).</w:t>
      </w:r>
    </w:p>
    <w:p w14:paraId="0046E625" w14:textId="77777777" w:rsidR="00A33E5A" w:rsidRPr="00F9359F" w:rsidRDefault="00A33E5A" w:rsidP="00A33E5A">
      <w:pPr>
        <w:spacing w:after="0"/>
        <w:rPr>
          <w:b/>
          <w:color w:val="000000" w:themeColor="text1"/>
          <w:highlight w:val="darkGray"/>
        </w:rPr>
      </w:pPr>
    </w:p>
    <w:p w14:paraId="667DBD69" w14:textId="52A3FDB3" w:rsidR="00B557EE" w:rsidRPr="00F9359F" w:rsidRDefault="00B557EE" w:rsidP="00A32477">
      <w:pPr>
        <w:pStyle w:val="Heading2"/>
        <w:rPr>
          <w:highlight w:val="darkGray"/>
        </w:rPr>
      </w:pPr>
      <w:r w:rsidRPr="00F9359F">
        <w:rPr>
          <w:highlight w:val="darkGray"/>
        </w:rPr>
        <w:t xml:space="preserve">*SWIMMING </w:t>
      </w:r>
      <w:r w:rsidR="00EC7374" w:rsidRPr="00F9359F">
        <w:rPr>
          <w:highlight w:val="darkGray"/>
        </w:rPr>
        <w:t>–</w:t>
      </w:r>
      <w:r w:rsidRPr="00F9359F">
        <w:rPr>
          <w:highlight w:val="darkGray"/>
        </w:rPr>
        <w:t xml:space="preserve"> </w:t>
      </w:r>
      <w:r w:rsidR="00A32477" w:rsidRPr="00F9359F">
        <w:rPr>
          <w:highlight w:val="darkGray"/>
        </w:rPr>
        <w:t>MEN</w:t>
      </w:r>
      <w:r w:rsidRPr="00F9359F">
        <w:rPr>
          <w:highlight w:val="darkGray"/>
        </w:rPr>
        <w:t xml:space="preserve"> 100M BACKSTROKE HEAT*</w:t>
      </w:r>
    </w:p>
    <w:p w14:paraId="2225095F" w14:textId="77777777" w:rsidR="00B2663F" w:rsidRPr="00F9359F" w:rsidRDefault="00B2663F" w:rsidP="00B2663F">
      <w:pPr>
        <w:pStyle w:val="Heading3"/>
        <w:rPr>
          <w:highlight w:val="darkGray"/>
        </w:rPr>
      </w:pPr>
      <w:r w:rsidRPr="00F9359F">
        <w:rPr>
          <w:highlight w:val="darkGray"/>
        </w:rPr>
        <w:t>ZACHARY IAN TAN (SGP)</w:t>
      </w:r>
    </w:p>
    <w:p w14:paraId="02EEE71E" w14:textId="53473529" w:rsidR="00B2663F" w:rsidRPr="00F9359F" w:rsidRDefault="00B2663F" w:rsidP="00ED338E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 xml:space="preserve">Time: 56.96. He finished </w:t>
      </w:r>
      <w:r w:rsidR="0087492E" w:rsidRPr="00F9359F">
        <w:rPr>
          <w:color w:val="000000" w:themeColor="text1"/>
          <w:highlight w:val="darkGray"/>
        </w:rPr>
        <w:t>2nd</w:t>
      </w:r>
      <w:r w:rsidRPr="00F9359F">
        <w:rPr>
          <w:color w:val="000000" w:themeColor="text1"/>
          <w:highlight w:val="darkGray"/>
        </w:rPr>
        <w:t xml:space="preserve"> out of 15 and qualified for the Final, which will be held today at 1800hr (CAM time).</w:t>
      </w:r>
    </w:p>
    <w:p w14:paraId="6DCF49EC" w14:textId="77777777" w:rsidR="00ED338E" w:rsidRPr="00F9359F" w:rsidRDefault="00ED338E" w:rsidP="00ED338E">
      <w:pPr>
        <w:spacing w:after="0"/>
        <w:rPr>
          <w:color w:val="000000" w:themeColor="text1"/>
          <w:highlight w:val="darkGray"/>
        </w:rPr>
      </w:pPr>
    </w:p>
    <w:p w14:paraId="00D85E88" w14:textId="396F6E80" w:rsidR="00B557EE" w:rsidRPr="00F9359F" w:rsidRDefault="00B557EE" w:rsidP="00A32477">
      <w:pPr>
        <w:pStyle w:val="Heading3"/>
        <w:rPr>
          <w:highlight w:val="darkGray"/>
        </w:rPr>
      </w:pPr>
      <w:r w:rsidRPr="00F9359F">
        <w:rPr>
          <w:highlight w:val="darkGray"/>
        </w:rPr>
        <w:t>QUAH ZHENG WEN (SGP)</w:t>
      </w:r>
    </w:p>
    <w:p w14:paraId="419D7D40" w14:textId="0DE8A3E8" w:rsidR="00A314E4" w:rsidRPr="00F9359F" w:rsidRDefault="00B557EE" w:rsidP="00413215">
      <w:pPr>
        <w:spacing w:after="0"/>
        <w:rPr>
          <w:color w:val="000000" w:themeColor="text1"/>
          <w:highlight w:val="darkGray"/>
        </w:rPr>
      </w:pPr>
      <w:r w:rsidRPr="00F9359F">
        <w:rPr>
          <w:color w:val="000000" w:themeColor="text1"/>
          <w:highlight w:val="darkGray"/>
        </w:rPr>
        <w:t xml:space="preserve">Time: </w:t>
      </w:r>
      <w:r w:rsidR="00B2663F" w:rsidRPr="00F9359F">
        <w:rPr>
          <w:color w:val="000000" w:themeColor="text1"/>
          <w:highlight w:val="darkGray"/>
        </w:rPr>
        <w:t>57</w:t>
      </w:r>
      <w:r w:rsidRPr="00F9359F">
        <w:rPr>
          <w:color w:val="000000" w:themeColor="text1"/>
          <w:highlight w:val="darkGray"/>
        </w:rPr>
        <w:t>.2</w:t>
      </w:r>
      <w:r w:rsidR="00B2663F" w:rsidRPr="00F9359F">
        <w:rPr>
          <w:color w:val="000000" w:themeColor="text1"/>
          <w:highlight w:val="darkGray"/>
        </w:rPr>
        <w:t>3</w:t>
      </w:r>
      <w:r w:rsidRPr="00F9359F">
        <w:rPr>
          <w:color w:val="000000" w:themeColor="text1"/>
          <w:highlight w:val="darkGray"/>
        </w:rPr>
        <w:t xml:space="preserve">. He finished </w:t>
      </w:r>
      <w:r w:rsidR="0087492E" w:rsidRPr="00F9359F">
        <w:rPr>
          <w:color w:val="000000" w:themeColor="text1"/>
          <w:highlight w:val="darkGray"/>
        </w:rPr>
        <w:t>3rd</w:t>
      </w:r>
      <w:r w:rsidRPr="00F9359F">
        <w:rPr>
          <w:color w:val="000000" w:themeColor="text1"/>
          <w:highlight w:val="darkGray"/>
        </w:rPr>
        <w:t xml:space="preserve"> out of </w:t>
      </w:r>
      <w:r w:rsidR="00A33E5A" w:rsidRPr="00F9359F">
        <w:rPr>
          <w:color w:val="000000" w:themeColor="text1"/>
          <w:highlight w:val="darkGray"/>
        </w:rPr>
        <w:t>15</w:t>
      </w:r>
      <w:r w:rsidR="00CB111C" w:rsidRPr="00F9359F">
        <w:rPr>
          <w:color w:val="000000" w:themeColor="text1"/>
          <w:highlight w:val="darkGray"/>
        </w:rPr>
        <w:t xml:space="preserve"> and qualified for the Final</w:t>
      </w:r>
      <w:r w:rsidRPr="00F9359F">
        <w:rPr>
          <w:color w:val="000000" w:themeColor="text1"/>
          <w:highlight w:val="darkGray"/>
        </w:rPr>
        <w:t xml:space="preserve">, which will be </w:t>
      </w:r>
      <w:r w:rsidR="000C30C1" w:rsidRPr="00F9359F">
        <w:rPr>
          <w:color w:val="000000" w:themeColor="text1"/>
          <w:highlight w:val="darkGray"/>
        </w:rPr>
        <w:t>held today at 1800hr (CAM time)</w:t>
      </w:r>
      <w:r w:rsidRPr="00F9359F">
        <w:rPr>
          <w:color w:val="000000" w:themeColor="text1"/>
          <w:highlight w:val="darkGray"/>
        </w:rPr>
        <w:t>.</w:t>
      </w:r>
    </w:p>
    <w:p w14:paraId="2CFBC819" w14:textId="77777777" w:rsidR="00B557EE" w:rsidRPr="00F9359F" w:rsidRDefault="00B557EE" w:rsidP="00413215">
      <w:pPr>
        <w:spacing w:after="0"/>
        <w:rPr>
          <w:b/>
          <w:color w:val="000000" w:themeColor="text1"/>
          <w:highlight w:val="darkGray"/>
          <w:u w:val="single"/>
        </w:rPr>
      </w:pPr>
    </w:p>
    <w:p w14:paraId="3302A89B" w14:textId="75C44C92" w:rsidR="00EC7374" w:rsidRPr="00F9359F" w:rsidRDefault="00EC7374" w:rsidP="00A32477">
      <w:pPr>
        <w:pStyle w:val="Heading2"/>
        <w:rPr>
          <w:strike/>
          <w:highlight w:val="darkGray"/>
        </w:rPr>
      </w:pPr>
      <w:r w:rsidRPr="00F9359F">
        <w:rPr>
          <w:strike/>
          <w:highlight w:val="darkGray"/>
        </w:rPr>
        <w:t xml:space="preserve">*SWIMMING </w:t>
      </w:r>
      <w:r w:rsidR="004868A7">
        <w:rPr>
          <w:strike/>
          <w:highlight w:val="darkGray"/>
        </w:rPr>
        <w:t>–</w:t>
      </w:r>
      <w:r w:rsidRPr="00F9359F">
        <w:rPr>
          <w:strike/>
          <w:highlight w:val="darkGray"/>
        </w:rPr>
        <w:t xml:space="preserve"> WO</w:t>
      </w:r>
      <w:r w:rsidR="00A32477" w:rsidRPr="00F9359F">
        <w:rPr>
          <w:strike/>
          <w:highlight w:val="darkGray"/>
        </w:rPr>
        <w:t>MEN</w:t>
      </w:r>
      <w:r w:rsidRPr="00F9359F">
        <w:rPr>
          <w:strike/>
          <w:highlight w:val="darkGray"/>
        </w:rPr>
        <w:t xml:space="preserve"> 200M BUTTERFLY HEAT*</w:t>
      </w:r>
    </w:p>
    <w:p w14:paraId="080B1DF3" w14:textId="01EC0A6E" w:rsidR="00EC7374" w:rsidRPr="00F9359F" w:rsidRDefault="00EC7374" w:rsidP="00A32477">
      <w:pPr>
        <w:pStyle w:val="Heading3"/>
        <w:rPr>
          <w:strike/>
          <w:highlight w:val="darkGray"/>
        </w:rPr>
      </w:pPr>
      <w:r w:rsidRPr="00F9359F">
        <w:rPr>
          <w:strike/>
          <w:highlight w:val="darkGray"/>
        </w:rPr>
        <w:t>QUAH JING WEN (SGP)</w:t>
      </w:r>
    </w:p>
    <w:p w14:paraId="71FCF944" w14:textId="6E8C82E3" w:rsidR="00A06901" w:rsidRDefault="00EC7374" w:rsidP="00A06901">
      <w:pPr>
        <w:spacing w:after="0"/>
        <w:rPr>
          <w:strike/>
          <w:color w:val="000000" w:themeColor="text1"/>
        </w:rPr>
      </w:pPr>
      <w:r w:rsidRPr="00F9359F">
        <w:rPr>
          <w:strike/>
          <w:color w:val="000000" w:themeColor="text1"/>
          <w:highlight w:val="darkGray"/>
        </w:rPr>
        <w:t>Time: 1:52.90. She finished 3rd out of 13</w:t>
      </w:r>
      <w:r w:rsidR="00CB111C" w:rsidRPr="00F9359F">
        <w:rPr>
          <w:strike/>
          <w:color w:val="000000" w:themeColor="text1"/>
          <w:highlight w:val="darkGray"/>
        </w:rPr>
        <w:t xml:space="preserve"> and qualified for the Final</w:t>
      </w:r>
      <w:r w:rsidRPr="00F9359F">
        <w:rPr>
          <w:strike/>
          <w:color w:val="000000" w:themeColor="text1"/>
          <w:highlight w:val="darkGray"/>
        </w:rPr>
        <w:t xml:space="preserve">, </w:t>
      </w:r>
      <w:r w:rsidR="00C8766B" w:rsidRPr="00F9359F">
        <w:rPr>
          <w:strike/>
          <w:color w:val="000000" w:themeColor="text1"/>
          <w:highlight w:val="darkGray"/>
        </w:rPr>
        <w:t xml:space="preserve">which will be </w:t>
      </w:r>
      <w:r w:rsidR="000C30C1" w:rsidRPr="00F9359F">
        <w:rPr>
          <w:strike/>
          <w:color w:val="000000" w:themeColor="text1"/>
          <w:highlight w:val="darkGray"/>
        </w:rPr>
        <w:t>held today at 1800hr (CAM time)</w:t>
      </w:r>
      <w:r w:rsidR="00C8766B" w:rsidRPr="00F9359F">
        <w:rPr>
          <w:strike/>
          <w:color w:val="000000" w:themeColor="text1"/>
          <w:highlight w:val="darkGray"/>
        </w:rPr>
        <w:t>. OR She did not qualify for the Final.</w:t>
      </w:r>
    </w:p>
    <w:p w14:paraId="1F863467" w14:textId="7A9529A8" w:rsidR="00A06901" w:rsidRDefault="00A06901" w:rsidP="00A06901">
      <w:pPr>
        <w:spacing w:after="0"/>
        <w:rPr>
          <w:strike/>
          <w:color w:val="000000" w:themeColor="text1"/>
        </w:rPr>
      </w:pPr>
    </w:p>
    <w:p w14:paraId="476C14DB" w14:textId="1868F518" w:rsidR="00A06901" w:rsidRDefault="00A06901" w:rsidP="00A06901">
      <w:pPr>
        <w:spacing w:after="0"/>
        <w:rPr>
          <w:strike/>
          <w:color w:val="000000" w:themeColor="text1"/>
        </w:rPr>
      </w:pPr>
    </w:p>
    <w:p w14:paraId="0D8F63E7" w14:textId="77777777" w:rsidR="00A06901" w:rsidRPr="00A06901" w:rsidRDefault="00A06901" w:rsidP="00A06901">
      <w:pPr>
        <w:spacing w:after="0"/>
        <w:rPr>
          <w:strike/>
          <w:color w:val="000000" w:themeColor="text1"/>
        </w:rPr>
      </w:pPr>
    </w:p>
    <w:p w14:paraId="2BE67B20" w14:textId="26B7BDE6" w:rsidR="00DB4AD4" w:rsidRPr="00814C16" w:rsidRDefault="00DB4AD4" w:rsidP="00A32477">
      <w:pPr>
        <w:pStyle w:val="Heading1"/>
      </w:pPr>
      <w:r w:rsidRPr="00814C16">
        <w:lastRenderedPageBreak/>
        <w:t>6 May – Finals</w:t>
      </w:r>
    </w:p>
    <w:p w14:paraId="3F825298" w14:textId="6C80EA7A" w:rsidR="00DB4AD4" w:rsidRPr="00814C16" w:rsidRDefault="00DB4AD4" w:rsidP="00413215">
      <w:pPr>
        <w:spacing w:after="0"/>
        <w:rPr>
          <w:b/>
          <w:color w:val="000000" w:themeColor="text1"/>
        </w:rPr>
      </w:pPr>
    </w:p>
    <w:p w14:paraId="4328A01F" w14:textId="77777777" w:rsidR="00F9517C" w:rsidRPr="00500CD8" w:rsidRDefault="00F9517C" w:rsidP="00F9517C">
      <w:pPr>
        <w:pStyle w:val="Heading2"/>
        <w:rPr>
          <w:highlight w:val="darkGray"/>
        </w:rPr>
      </w:pPr>
      <w:r w:rsidRPr="00500CD8">
        <w:rPr>
          <w:highlight w:val="darkGray"/>
        </w:rPr>
        <w:t>*SWIMMING – MEN 200M INDIVIDUAL MEDLEY FINAL*</w:t>
      </w:r>
    </w:p>
    <w:p w14:paraId="0E5C4527" w14:textId="77777777" w:rsidR="005A1177" w:rsidRPr="00500CD8" w:rsidRDefault="005A1177" w:rsidP="005A1177">
      <w:pPr>
        <w:pStyle w:val="Heading3"/>
        <w:rPr>
          <w:highlight w:val="darkGray"/>
        </w:rPr>
      </w:pPr>
      <w:r w:rsidRPr="00500CD8">
        <w:rPr>
          <w:highlight w:val="darkGray"/>
        </w:rPr>
        <w:t>ZACHARY IAN TAN (SGP)</w:t>
      </w:r>
    </w:p>
    <w:p w14:paraId="00261F7E" w14:textId="298D82EB" w:rsidR="005A1177" w:rsidRDefault="005A1177" w:rsidP="00C039D9">
      <w:pPr>
        <w:spacing w:after="0"/>
        <w:rPr>
          <w:color w:val="000000" w:themeColor="text1"/>
          <w:highlight w:val="darkGray"/>
        </w:rPr>
      </w:pPr>
      <w:r w:rsidRPr="00500CD8">
        <w:rPr>
          <w:color w:val="000000" w:themeColor="text1"/>
          <w:highlight w:val="darkGray"/>
        </w:rPr>
        <w:t>Time: 2:02.42. He finished 3rd out of 8 and won the Bronze medal. He has set a new Personal Best.</w:t>
      </w:r>
    </w:p>
    <w:p w14:paraId="34E43CD3" w14:textId="77777777" w:rsidR="00C039D9" w:rsidRPr="00C039D9" w:rsidRDefault="00C039D9" w:rsidP="00C039D9">
      <w:pPr>
        <w:spacing w:after="0"/>
        <w:rPr>
          <w:color w:val="000000" w:themeColor="text1"/>
          <w:highlight w:val="darkGray"/>
        </w:rPr>
      </w:pPr>
    </w:p>
    <w:p w14:paraId="0893A865" w14:textId="331322AD" w:rsidR="00F9517C" w:rsidRPr="00500CD8" w:rsidRDefault="00F9517C" w:rsidP="00F9517C">
      <w:pPr>
        <w:pStyle w:val="Heading3"/>
        <w:rPr>
          <w:highlight w:val="darkGray"/>
        </w:rPr>
      </w:pPr>
      <w:r w:rsidRPr="00500CD8">
        <w:rPr>
          <w:highlight w:val="darkGray"/>
        </w:rPr>
        <w:t>MAXIMILLIAN ANG WEI (SGP)</w:t>
      </w:r>
    </w:p>
    <w:p w14:paraId="23AFEA15" w14:textId="54588738" w:rsidR="00F9517C" w:rsidRPr="00500CD8" w:rsidRDefault="00F9517C" w:rsidP="00F9517C">
      <w:pPr>
        <w:spacing w:after="0"/>
        <w:rPr>
          <w:color w:val="000000" w:themeColor="text1"/>
          <w:highlight w:val="darkGray"/>
        </w:rPr>
      </w:pPr>
      <w:r w:rsidRPr="00500CD8">
        <w:rPr>
          <w:color w:val="000000" w:themeColor="text1"/>
          <w:highlight w:val="darkGray"/>
        </w:rPr>
        <w:t xml:space="preserve">Time: </w:t>
      </w:r>
      <w:r w:rsidR="005A1177" w:rsidRPr="00500CD8">
        <w:rPr>
          <w:color w:val="000000" w:themeColor="text1"/>
          <w:highlight w:val="darkGray"/>
        </w:rPr>
        <w:t>2:04.54</w:t>
      </w:r>
      <w:r w:rsidRPr="00500CD8">
        <w:rPr>
          <w:color w:val="000000" w:themeColor="text1"/>
          <w:highlight w:val="darkGray"/>
        </w:rPr>
        <w:t xml:space="preserve">. He finished </w:t>
      </w:r>
      <w:r w:rsidR="005A1177" w:rsidRPr="00500CD8">
        <w:rPr>
          <w:color w:val="000000" w:themeColor="text1"/>
          <w:highlight w:val="darkGray"/>
        </w:rPr>
        <w:t>6th</w:t>
      </w:r>
      <w:r w:rsidRPr="00500CD8">
        <w:rPr>
          <w:color w:val="000000" w:themeColor="text1"/>
          <w:highlight w:val="darkGray"/>
        </w:rPr>
        <w:t xml:space="preserve"> </w:t>
      </w:r>
      <w:r w:rsidR="005A1177" w:rsidRPr="00500CD8">
        <w:rPr>
          <w:color w:val="000000" w:themeColor="text1"/>
          <w:highlight w:val="darkGray"/>
        </w:rPr>
        <w:t xml:space="preserve">out </w:t>
      </w:r>
      <w:r w:rsidRPr="00500CD8">
        <w:rPr>
          <w:color w:val="000000" w:themeColor="text1"/>
          <w:highlight w:val="darkGray"/>
        </w:rPr>
        <w:t>of 8</w:t>
      </w:r>
      <w:r w:rsidR="005A1177" w:rsidRPr="00500CD8">
        <w:rPr>
          <w:color w:val="000000" w:themeColor="text1"/>
          <w:highlight w:val="darkGray"/>
        </w:rPr>
        <w:t xml:space="preserve">. </w:t>
      </w:r>
    </w:p>
    <w:p w14:paraId="2EB3F4BB" w14:textId="77777777" w:rsidR="00F9517C" w:rsidRPr="00500CD8" w:rsidRDefault="00F9517C" w:rsidP="00F9517C">
      <w:pPr>
        <w:spacing w:after="0"/>
        <w:rPr>
          <w:b/>
          <w:color w:val="000000" w:themeColor="text1"/>
          <w:highlight w:val="darkGray"/>
          <w:u w:val="single"/>
        </w:rPr>
      </w:pPr>
    </w:p>
    <w:p w14:paraId="7211C4EF" w14:textId="77777777" w:rsidR="00F9517C" w:rsidRPr="00500CD8" w:rsidRDefault="00F9517C" w:rsidP="00F9517C">
      <w:pPr>
        <w:spacing w:after="0"/>
        <w:rPr>
          <w:b/>
          <w:color w:val="000000" w:themeColor="text1"/>
          <w:highlight w:val="darkGray"/>
        </w:rPr>
      </w:pPr>
    </w:p>
    <w:p w14:paraId="483B4015" w14:textId="3A948E95" w:rsidR="00F9517C" w:rsidRPr="00500CD8" w:rsidRDefault="00F9517C" w:rsidP="00F9517C">
      <w:pPr>
        <w:pStyle w:val="Heading2"/>
        <w:rPr>
          <w:highlight w:val="darkGray"/>
        </w:rPr>
      </w:pPr>
      <w:bookmarkStart w:id="0" w:name="_Hlk134292857"/>
      <w:r w:rsidRPr="00500CD8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500CD8">
        <w:rPr>
          <w:highlight w:val="darkGray"/>
        </w:rPr>
        <w:t xml:space="preserve"> WOMEN 200M BUTTERFLY FINAL*</w:t>
      </w:r>
    </w:p>
    <w:p w14:paraId="24163C79" w14:textId="77777777" w:rsidR="00F9517C" w:rsidRPr="00500CD8" w:rsidRDefault="00F9517C" w:rsidP="00F9517C">
      <w:pPr>
        <w:pStyle w:val="Heading3"/>
        <w:rPr>
          <w:highlight w:val="darkGray"/>
        </w:rPr>
      </w:pPr>
      <w:r w:rsidRPr="00500CD8">
        <w:rPr>
          <w:highlight w:val="darkGray"/>
        </w:rPr>
        <w:t>QUAH JING WEN (SGP)</w:t>
      </w:r>
    </w:p>
    <w:p w14:paraId="041AB571" w14:textId="1EB822DE" w:rsidR="00F9517C" w:rsidRDefault="00F9517C" w:rsidP="00F9517C">
      <w:pPr>
        <w:spacing w:after="0"/>
        <w:rPr>
          <w:color w:val="000000" w:themeColor="text1"/>
        </w:rPr>
      </w:pPr>
      <w:r w:rsidRPr="00500CD8">
        <w:rPr>
          <w:color w:val="000000" w:themeColor="text1"/>
          <w:highlight w:val="darkGray"/>
        </w:rPr>
        <w:t xml:space="preserve">Time: </w:t>
      </w:r>
      <w:r w:rsidR="001C355F" w:rsidRPr="00500CD8">
        <w:rPr>
          <w:color w:val="000000" w:themeColor="text1"/>
          <w:highlight w:val="darkGray"/>
        </w:rPr>
        <w:t>2:10.63</w:t>
      </w:r>
      <w:r w:rsidRPr="00500CD8">
        <w:rPr>
          <w:color w:val="000000" w:themeColor="text1"/>
          <w:highlight w:val="darkGray"/>
        </w:rPr>
        <w:t xml:space="preserve">. She finished </w:t>
      </w:r>
      <w:r w:rsidR="00C039D9">
        <w:rPr>
          <w:color w:val="000000" w:themeColor="text1"/>
          <w:highlight w:val="darkGray"/>
        </w:rPr>
        <w:t>1st</w:t>
      </w:r>
      <w:r w:rsidR="001C355F" w:rsidRPr="00500CD8">
        <w:rPr>
          <w:color w:val="000000" w:themeColor="text1"/>
          <w:highlight w:val="darkGray"/>
        </w:rPr>
        <w:t xml:space="preserve"> out of </w:t>
      </w:r>
      <w:r w:rsidRPr="00500CD8">
        <w:rPr>
          <w:color w:val="000000" w:themeColor="text1"/>
          <w:highlight w:val="darkGray"/>
        </w:rPr>
        <w:t xml:space="preserve">8 and won the </w:t>
      </w:r>
      <w:r w:rsidR="001C355F" w:rsidRPr="00500CD8">
        <w:rPr>
          <w:color w:val="000000" w:themeColor="text1"/>
          <w:highlight w:val="darkGray"/>
        </w:rPr>
        <w:t>Gold</w:t>
      </w:r>
      <w:r w:rsidRPr="00500CD8">
        <w:rPr>
          <w:color w:val="000000" w:themeColor="text1"/>
          <w:highlight w:val="darkGray"/>
        </w:rPr>
        <w:t xml:space="preserve"> medal.</w:t>
      </w:r>
    </w:p>
    <w:bookmarkEnd w:id="0"/>
    <w:p w14:paraId="0FAF6E78" w14:textId="77777777" w:rsidR="00F9517C" w:rsidRPr="00E21619" w:rsidRDefault="00F9517C" w:rsidP="00F9517C">
      <w:pPr>
        <w:spacing w:after="0"/>
        <w:rPr>
          <w:color w:val="000000" w:themeColor="text1"/>
        </w:rPr>
      </w:pPr>
    </w:p>
    <w:p w14:paraId="32217355" w14:textId="77777777" w:rsidR="00F9517C" w:rsidRPr="00500CD8" w:rsidRDefault="00F9517C" w:rsidP="00F9517C">
      <w:pPr>
        <w:pStyle w:val="Heading2"/>
        <w:rPr>
          <w:highlight w:val="darkGray"/>
        </w:rPr>
      </w:pPr>
      <w:r w:rsidRPr="00500CD8">
        <w:rPr>
          <w:highlight w:val="darkGray"/>
        </w:rPr>
        <w:t>*SWIMMING – MEN 100M FREESTYLE FINAL*</w:t>
      </w:r>
    </w:p>
    <w:p w14:paraId="4852479D" w14:textId="77777777" w:rsidR="00F9517C" w:rsidRPr="00500CD8" w:rsidRDefault="00F9517C" w:rsidP="00F9517C">
      <w:pPr>
        <w:pStyle w:val="Heading3"/>
        <w:rPr>
          <w:highlight w:val="darkGray"/>
        </w:rPr>
      </w:pPr>
      <w:r w:rsidRPr="00500CD8">
        <w:rPr>
          <w:highlight w:val="darkGray"/>
        </w:rPr>
        <w:t>JONATHAN TAN EU JIN (SGP)</w:t>
      </w:r>
    </w:p>
    <w:p w14:paraId="179233AB" w14:textId="57E77EA4" w:rsidR="00F9517C" w:rsidRPr="00500CD8" w:rsidRDefault="00F9517C" w:rsidP="00F9517C">
      <w:pPr>
        <w:spacing w:after="0"/>
        <w:rPr>
          <w:color w:val="000000" w:themeColor="text1"/>
          <w:highlight w:val="darkGray"/>
        </w:rPr>
      </w:pPr>
      <w:r w:rsidRPr="00500CD8">
        <w:rPr>
          <w:color w:val="000000" w:themeColor="text1"/>
          <w:highlight w:val="darkGray"/>
        </w:rPr>
        <w:t xml:space="preserve">Time: </w:t>
      </w:r>
      <w:r w:rsidR="00500CD8" w:rsidRPr="00500CD8">
        <w:rPr>
          <w:color w:val="000000" w:themeColor="text1"/>
          <w:highlight w:val="darkGray"/>
        </w:rPr>
        <w:t>48.80</w:t>
      </w:r>
      <w:r w:rsidRPr="00500CD8">
        <w:rPr>
          <w:color w:val="000000" w:themeColor="text1"/>
          <w:highlight w:val="darkGray"/>
        </w:rPr>
        <w:t xml:space="preserve">. He finished </w:t>
      </w:r>
      <w:r w:rsidR="00500CD8" w:rsidRPr="00500CD8">
        <w:rPr>
          <w:color w:val="000000" w:themeColor="text1"/>
          <w:highlight w:val="darkGray"/>
        </w:rPr>
        <w:t>1st</w:t>
      </w:r>
      <w:r w:rsidRPr="00500CD8">
        <w:rPr>
          <w:color w:val="000000" w:themeColor="text1"/>
          <w:highlight w:val="darkGray"/>
        </w:rPr>
        <w:t xml:space="preserve"> out of 8 and won the </w:t>
      </w:r>
      <w:r w:rsidR="00500CD8" w:rsidRPr="00500CD8">
        <w:rPr>
          <w:color w:val="000000" w:themeColor="text1"/>
          <w:highlight w:val="darkGray"/>
        </w:rPr>
        <w:t xml:space="preserve">Gold </w:t>
      </w:r>
      <w:r w:rsidRPr="00500CD8">
        <w:rPr>
          <w:color w:val="000000" w:themeColor="text1"/>
          <w:highlight w:val="darkGray"/>
        </w:rPr>
        <w:t xml:space="preserve">medal. He has set a new Personal Best. </w:t>
      </w:r>
    </w:p>
    <w:p w14:paraId="5ED4F498" w14:textId="77777777" w:rsidR="00F9517C" w:rsidRPr="00500CD8" w:rsidRDefault="00F9517C" w:rsidP="00F9517C">
      <w:pPr>
        <w:spacing w:after="0"/>
        <w:rPr>
          <w:color w:val="000000" w:themeColor="text1"/>
          <w:highlight w:val="darkGray"/>
        </w:rPr>
      </w:pPr>
    </w:p>
    <w:p w14:paraId="2AB86461" w14:textId="77777777" w:rsidR="00F9517C" w:rsidRPr="00500CD8" w:rsidRDefault="00F9517C" w:rsidP="00F9517C">
      <w:pPr>
        <w:pStyle w:val="Heading3"/>
        <w:rPr>
          <w:highlight w:val="darkGray"/>
        </w:rPr>
      </w:pPr>
      <w:r w:rsidRPr="00500CD8">
        <w:rPr>
          <w:highlight w:val="darkGray"/>
        </w:rPr>
        <w:t>QUAH ZHENG WEN (SGP)</w:t>
      </w:r>
    </w:p>
    <w:p w14:paraId="7EEFAC0F" w14:textId="24D34414" w:rsidR="00F9517C" w:rsidRPr="00814C16" w:rsidRDefault="00F9517C" w:rsidP="00F9517C">
      <w:pPr>
        <w:spacing w:after="0"/>
        <w:rPr>
          <w:color w:val="000000" w:themeColor="text1"/>
        </w:rPr>
      </w:pPr>
      <w:r w:rsidRPr="00500CD8">
        <w:rPr>
          <w:color w:val="000000" w:themeColor="text1"/>
          <w:highlight w:val="darkGray"/>
        </w:rPr>
        <w:t xml:space="preserve">Time: </w:t>
      </w:r>
      <w:r w:rsidR="00500CD8" w:rsidRPr="00500CD8">
        <w:rPr>
          <w:color w:val="000000" w:themeColor="text1"/>
          <w:highlight w:val="darkGray"/>
        </w:rPr>
        <w:t>48.99</w:t>
      </w:r>
      <w:r w:rsidRPr="00500CD8">
        <w:rPr>
          <w:color w:val="000000" w:themeColor="text1"/>
          <w:highlight w:val="darkGray"/>
        </w:rPr>
        <w:t xml:space="preserve">. He finished </w:t>
      </w:r>
      <w:r w:rsidR="00500CD8" w:rsidRPr="00500CD8">
        <w:rPr>
          <w:color w:val="000000" w:themeColor="text1"/>
          <w:highlight w:val="darkGray"/>
        </w:rPr>
        <w:t>2nd</w:t>
      </w:r>
      <w:r w:rsidRPr="00500CD8">
        <w:rPr>
          <w:color w:val="000000" w:themeColor="text1"/>
          <w:highlight w:val="darkGray"/>
        </w:rPr>
        <w:t xml:space="preserve"> out of 8 and won the </w:t>
      </w:r>
      <w:r w:rsidR="00500CD8" w:rsidRPr="00500CD8">
        <w:rPr>
          <w:color w:val="000000" w:themeColor="text1"/>
          <w:highlight w:val="darkGray"/>
        </w:rPr>
        <w:t>Silver</w:t>
      </w:r>
      <w:r w:rsidRPr="00500CD8">
        <w:rPr>
          <w:color w:val="000000" w:themeColor="text1"/>
          <w:highlight w:val="darkGray"/>
        </w:rPr>
        <w:t xml:space="preserve"> medal.</w:t>
      </w:r>
      <w:r w:rsidR="00500CD8" w:rsidRPr="00500CD8">
        <w:rPr>
          <w:color w:val="000000" w:themeColor="text1"/>
          <w:highlight w:val="darkGray"/>
        </w:rPr>
        <w:t xml:space="preserve"> He has set a new Personal Best. </w:t>
      </w:r>
    </w:p>
    <w:p w14:paraId="4BA8BEF3" w14:textId="77777777" w:rsidR="00F9517C" w:rsidRPr="00814C16" w:rsidRDefault="00F9517C" w:rsidP="00F9517C">
      <w:pPr>
        <w:spacing w:after="0"/>
        <w:rPr>
          <w:b/>
          <w:color w:val="000000" w:themeColor="text1"/>
        </w:rPr>
      </w:pPr>
    </w:p>
    <w:p w14:paraId="417F8D55" w14:textId="4C93F91A" w:rsidR="00F9517C" w:rsidRPr="00931516" w:rsidRDefault="00F9517C" w:rsidP="00F9517C">
      <w:pPr>
        <w:pStyle w:val="Heading2"/>
        <w:rPr>
          <w:highlight w:val="darkGray"/>
        </w:rPr>
      </w:pPr>
      <w:bookmarkStart w:id="1" w:name="_Hlk134295365"/>
      <w:r w:rsidRPr="00931516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931516">
        <w:rPr>
          <w:highlight w:val="darkGray"/>
        </w:rPr>
        <w:t xml:space="preserve"> WOMEN 50M BREASTSTROKE FINAL*</w:t>
      </w:r>
    </w:p>
    <w:p w14:paraId="555DC96C" w14:textId="77777777" w:rsidR="00F9517C" w:rsidRPr="00931516" w:rsidRDefault="00F9517C" w:rsidP="00F9517C">
      <w:pPr>
        <w:pStyle w:val="Heading3"/>
        <w:rPr>
          <w:highlight w:val="darkGray"/>
        </w:rPr>
      </w:pPr>
      <w:r w:rsidRPr="00931516">
        <w:rPr>
          <w:highlight w:val="darkGray"/>
        </w:rPr>
        <w:t>SIM EN YI LETITIA (SGP)</w:t>
      </w:r>
    </w:p>
    <w:p w14:paraId="0A052262" w14:textId="377F22D3" w:rsidR="00F9517C" w:rsidRPr="00931516" w:rsidRDefault="00F9517C" w:rsidP="00F9517C">
      <w:pPr>
        <w:spacing w:after="0"/>
        <w:rPr>
          <w:color w:val="000000" w:themeColor="text1"/>
          <w:highlight w:val="darkGray"/>
        </w:rPr>
      </w:pPr>
      <w:r w:rsidRPr="00931516">
        <w:rPr>
          <w:color w:val="000000" w:themeColor="text1"/>
          <w:highlight w:val="darkGray"/>
        </w:rPr>
        <w:t xml:space="preserve">Time: </w:t>
      </w:r>
      <w:r w:rsidR="00BC66EC" w:rsidRPr="00931516">
        <w:rPr>
          <w:color w:val="000000" w:themeColor="text1"/>
          <w:highlight w:val="darkGray"/>
        </w:rPr>
        <w:t>31.62</w:t>
      </w:r>
      <w:r w:rsidRPr="00931516">
        <w:rPr>
          <w:color w:val="000000" w:themeColor="text1"/>
          <w:highlight w:val="darkGray"/>
        </w:rPr>
        <w:t xml:space="preserve">. She finished </w:t>
      </w:r>
      <w:r w:rsidR="00BC66EC" w:rsidRPr="00931516">
        <w:rPr>
          <w:color w:val="000000" w:themeColor="text1"/>
          <w:highlight w:val="darkGray"/>
        </w:rPr>
        <w:t>2nd</w:t>
      </w:r>
      <w:r w:rsidRPr="00931516">
        <w:rPr>
          <w:color w:val="000000" w:themeColor="text1"/>
          <w:highlight w:val="darkGray"/>
        </w:rPr>
        <w:t xml:space="preserve"> out of 8 and won the </w:t>
      </w:r>
      <w:r w:rsidR="00BC66EC" w:rsidRPr="00931516">
        <w:rPr>
          <w:color w:val="000000" w:themeColor="text1"/>
          <w:highlight w:val="darkGray"/>
        </w:rPr>
        <w:t>Silver</w:t>
      </w:r>
      <w:r w:rsidRPr="00931516">
        <w:rPr>
          <w:color w:val="000000" w:themeColor="text1"/>
          <w:highlight w:val="darkGray"/>
        </w:rPr>
        <w:t xml:space="preserve"> medal.</w:t>
      </w:r>
      <w:r w:rsidR="00500CD8" w:rsidRPr="00931516">
        <w:rPr>
          <w:color w:val="000000" w:themeColor="text1"/>
          <w:highlight w:val="darkGray"/>
        </w:rPr>
        <w:t xml:space="preserve"> </w:t>
      </w:r>
    </w:p>
    <w:p w14:paraId="0204BD88" w14:textId="77777777" w:rsidR="00F9517C" w:rsidRPr="00931516" w:rsidRDefault="00F9517C" w:rsidP="00F9517C">
      <w:pPr>
        <w:spacing w:after="0"/>
        <w:rPr>
          <w:color w:val="000000" w:themeColor="text1"/>
          <w:highlight w:val="darkGray"/>
        </w:rPr>
      </w:pPr>
    </w:p>
    <w:p w14:paraId="0AE7B92A" w14:textId="77777777" w:rsidR="00F9517C" w:rsidRPr="00931516" w:rsidRDefault="00F9517C" w:rsidP="00F9517C">
      <w:pPr>
        <w:pStyle w:val="Heading3"/>
        <w:rPr>
          <w:highlight w:val="darkGray"/>
        </w:rPr>
      </w:pPr>
      <w:r w:rsidRPr="00931516">
        <w:rPr>
          <w:highlight w:val="darkGray"/>
        </w:rPr>
        <w:t>CHRISTIE MAY CHUE MUN EE (SGP)</w:t>
      </w:r>
    </w:p>
    <w:p w14:paraId="76B740EC" w14:textId="257FCFAF" w:rsidR="00F9517C" w:rsidRPr="00931516" w:rsidRDefault="00F9517C" w:rsidP="00F9517C">
      <w:pPr>
        <w:spacing w:after="0"/>
        <w:rPr>
          <w:color w:val="000000" w:themeColor="text1"/>
          <w:highlight w:val="darkGray"/>
        </w:rPr>
      </w:pPr>
      <w:r w:rsidRPr="00931516">
        <w:rPr>
          <w:color w:val="000000" w:themeColor="text1"/>
          <w:highlight w:val="darkGray"/>
        </w:rPr>
        <w:t xml:space="preserve">Time: </w:t>
      </w:r>
      <w:r w:rsidR="00BC66EC" w:rsidRPr="00931516">
        <w:rPr>
          <w:color w:val="000000" w:themeColor="text1"/>
          <w:highlight w:val="darkGray"/>
        </w:rPr>
        <w:t>32.30</w:t>
      </w:r>
      <w:r w:rsidRPr="00931516">
        <w:rPr>
          <w:color w:val="000000" w:themeColor="text1"/>
          <w:highlight w:val="darkGray"/>
        </w:rPr>
        <w:t xml:space="preserve">. She finished </w:t>
      </w:r>
      <w:r w:rsidR="00BC66EC" w:rsidRPr="00931516">
        <w:rPr>
          <w:color w:val="000000" w:themeColor="text1"/>
          <w:highlight w:val="darkGray"/>
        </w:rPr>
        <w:t>4th</w:t>
      </w:r>
      <w:r w:rsidRPr="00931516">
        <w:rPr>
          <w:color w:val="000000" w:themeColor="text1"/>
          <w:highlight w:val="darkGray"/>
        </w:rPr>
        <w:t xml:space="preserve"> out of 8</w:t>
      </w:r>
      <w:r w:rsidR="00BC66EC" w:rsidRPr="00931516">
        <w:rPr>
          <w:color w:val="000000" w:themeColor="text1"/>
          <w:highlight w:val="darkGray"/>
        </w:rPr>
        <w:t>.</w:t>
      </w:r>
    </w:p>
    <w:bookmarkEnd w:id="1"/>
    <w:p w14:paraId="6F428533" w14:textId="77777777" w:rsidR="00F9517C" w:rsidRPr="00931516" w:rsidRDefault="00F9517C" w:rsidP="00F9517C">
      <w:pPr>
        <w:spacing w:after="0"/>
        <w:rPr>
          <w:b/>
          <w:color w:val="000000" w:themeColor="text1"/>
          <w:highlight w:val="darkGray"/>
        </w:rPr>
      </w:pPr>
    </w:p>
    <w:p w14:paraId="65FCE099" w14:textId="77777777" w:rsidR="00F9517C" w:rsidRPr="00931516" w:rsidRDefault="00F9517C" w:rsidP="00F9517C">
      <w:pPr>
        <w:spacing w:after="0"/>
        <w:rPr>
          <w:b/>
          <w:color w:val="000000" w:themeColor="text1"/>
          <w:highlight w:val="darkGray"/>
        </w:rPr>
      </w:pPr>
    </w:p>
    <w:p w14:paraId="6483B9D0" w14:textId="26E7E6BE" w:rsidR="001E59CD" w:rsidRPr="00931516" w:rsidRDefault="001E59CD" w:rsidP="00A32477">
      <w:pPr>
        <w:pStyle w:val="Heading2"/>
        <w:rPr>
          <w:highlight w:val="darkGray"/>
        </w:rPr>
      </w:pPr>
      <w:r w:rsidRPr="00931516">
        <w:rPr>
          <w:highlight w:val="darkGray"/>
        </w:rPr>
        <w:t xml:space="preserve">*SWIMMING – </w:t>
      </w:r>
      <w:r w:rsidR="00A32477" w:rsidRPr="00931516">
        <w:rPr>
          <w:highlight w:val="darkGray"/>
        </w:rPr>
        <w:t>MEN</w:t>
      </w:r>
      <w:r w:rsidRPr="00931516">
        <w:rPr>
          <w:highlight w:val="darkGray"/>
        </w:rPr>
        <w:t xml:space="preserve"> 100M BACKSTROKE </w:t>
      </w:r>
      <w:r w:rsidR="000A76A2" w:rsidRPr="00931516">
        <w:rPr>
          <w:highlight w:val="darkGray"/>
        </w:rPr>
        <w:t>FINAL</w:t>
      </w:r>
      <w:r w:rsidRPr="00931516">
        <w:rPr>
          <w:highlight w:val="darkGray"/>
        </w:rPr>
        <w:t>*</w:t>
      </w:r>
    </w:p>
    <w:p w14:paraId="2C7C3A2E" w14:textId="77777777" w:rsidR="001E59CD" w:rsidRPr="00931516" w:rsidRDefault="001E59CD" w:rsidP="00A32477">
      <w:pPr>
        <w:pStyle w:val="Heading3"/>
        <w:rPr>
          <w:highlight w:val="darkGray"/>
        </w:rPr>
      </w:pPr>
      <w:r w:rsidRPr="00931516">
        <w:rPr>
          <w:highlight w:val="darkGray"/>
        </w:rPr>
        <w:t>QUAH ZHENG WEN (SGP)</w:t>
      </w:r>
    </w:p>
    <w:p w14:paraId="34D0B37B" w14:textId="45582E8A" w:rsidR="001E59CD" w:rsidRPr="00931516" w:rsidRDefault="001E59CD" w:rsidP="001E59CD">
      <w:pPr>
        <w:spacing w:after="0"/>
        <w:rPr>
          <w:color w:val="000000" w:themeColor="text1"/>
          <w:highlight w:val="darkGray"/>
        </w:rPr>
      </w:pPr>
      <w:r w:rsidRPr="00931516">
        <w:rPr>
          <w:color w:val="000000" w:themeColor="text1"/>
          <w:highlight w:val="darkGray"/>
        </w:rPr>
        <w:t xml:space="preserve">Time: </w:t>
      </w:r>
      <w:r w:rsidR="00931516" w:rsidRPr="00931516">
        <w:rPr>
          <w:color w:val="000000" w:themeColor="text1"/>
          <w:highlight w:val="darkGray"/>
        </w:rPr>
        <w:t>55.22</w:t>
      </w:r>
      <w:r w:rsidRPr="00931516">
        <w:rPr>
          <w:color w:val="000000" w:themeColor="text1"/>
          <w:highlight w:val="darkGray"/>
        </w:rPr>
        <w:t xml:space="preserve">. He finished </w:t>
      </w:r>
      <w:r w:rsidR="00931516" w:rsidRPr="00931516">
        <w:rPr>
          <w:color w:val="000000" w:themeColor="text1"/>
          <w:highlight w:val="darkGray"/>
        </w:rPr>
        <w:t>1st</w:t>
      </w:r>
      <w:r w:rsidRPr="00931516">
        <w:rPr>
          <w:color w:val="000000" w:themeColor="text1"/>
          <w:highlight w:val="darkGray"/>
        </w:rPr>
        <w:t xml:space="preserve"> out of </w:t>
      </w:r>
      <w:r w:rsidR="00E21619" w:rsidRPr="00931516">
        <w:rPr>
          <w:color w:val="000000" w:themeColor="text1"/>
          <w:highlight w:val="darkGray"/>
        </w:rPr>
        <w:t>8</w:t>
      </w:r>
      <w:r w:rsidRPr="00931516">
        <w:rPr>
          <w:color w:val="000000" w:themeColor="text1"/>
          <w:highlight w:val="darkGray"/>
        </w:rPr>
        <w:t xml:space="preserve"> and won </w:t>
      </w:r>
      <w:r w:rsidR="00814C16" w:rsidRPr="00931516">
        <w:rPr>
          <w:color w:val="000000" w:themeColor="text1"/>
          <w:highlight w:val="darkGray"/>
        </w:rPr>
        <w:t xml:space="preserve">the </w:t>
      </w:r>
      <w:r w:rsidR="00931516" w:rsidRPr="00931516">
        <w:rPr>
          <w:color w:val="000000" w:themeColor="text1"/>
          <w:highlight w:val="darkGray"/>
        </w:rPr>
        <w:t>Gold</w:t>
      </w:r>
      <w:r w:rsidRPr="00931516">
        <w:rPr>
          <w:color w:val="000000" w:themeColor="text1"/>
          <w:highlight w:val="darkGray"/>
        </w:rPr>
        <w:t xml:space="preserve"> medal.</w:t>
      </w:r>
      <w:r w:rsidR="000F2CF8" w:rsidRPr="00931516">
        <w:rPr>
          <w:color w:val="000000" w:themeColor="text1"/>
          <w:highlight w:val="darkGray"/>
        </w:rPr>
        <w:t xml:space="preserve"> </w:t>
      </w:r>
    </w:p>
    <w:p w14:paraId="2F3AE701" w14:textId="77777777" w:rsidR="001E59CD" w:rsidRPr="00931516" w:rsidRDefault="001E59CD" w:rsidP="001E59CD">
      <w:pPr>
        <w:spacing w:after="0"/>
        <w:rPr>
          <w:b/>
          <w:color w:val="000000" w:themeColor="text1"/>
          <w:highlight w:val="darkGray"/>
          <w:u w:val="single"/>
        </w:rPr>
      </w:pPr>
    </w:p>
    <w:p w14:paraId="01BCE7AF" w14:textId="448C924A" w:rsidR="001E59CD" w:rsidRPr="00931516" w:rsidRDefault="001E59CD" w:rsidP="00A32477">
      <w:pPr>
        <w:pStyle w:val="Heading3"/>
        <w:rPr>
          <w:highlight w:val="darkGray"/>
        </w:rPr>
      </w:pPr>
      <w:r w:rsidRPr="00931516">
        <w:rPr>
          <w:highlight w:val="darkGray"/>
        </w:rPr>
        <w:t>ZACHARY IAN TAN</w:t>
      </w:r>
      <w:r w:rsidR="009520A6" w:rsidRPr="00931516">
        <w:rPr>
          <w:highlight w:val="darkGray"/>
        </w:rPr>
        <w:t xml:space="preserve"> (SGP)</w:t>
      </w:r>
    </w:p>
    <w:p w14:paraId="3D486D5C" w14:textId="09D01EA6" w:rsidR="001E59CD" w:rsidRPr="00814C16" w:rsidRDefault="001E59CD" w:rsidP="001E59CD">
      <w:pPr>
        <w:spacing w:after="0"/>
        <w:rPr>
          <w:color w:val="000000" w:themeColor="text1"/>
        </w:rPr>
      </w:pPr>
      <w:r w:rsidRPr="00931516">
        <w:rPr>
          <w:color w:val="000000" w:themeColor="text1"/>
          <w:highlight w:val="darkGray"/>
        </w:rPr>
        <w:t xml:space="preserve">Time: </w:t>
      </w:r>
      <w:r w:rsidR="00931516" w:rsidRPr="00931516">
        <w:rPr>
          <w:color w:val="000000" w:themeColor="text1"/>
          <w:highlight w:val="darkGray"/>
        </w:rPr>
        <w:t>56.56</w:t>
      </w:r>
      <w:r w:rsidRPr="00931516">
        <w:rPr>
          <w:color w:val="000000" w:themeColor="text1"/>
          <w:highlight w:val="darkGray"/>
        </w:rPr>
        <w:t xml:space="preserve">. He finished </w:t>
      </w:r>
      <w:r w:rsidR="00931516" w:rsidRPr="00931516">
        <w:rPr>
          <w:color w:val="000000" w:themeColor="text1"/>
          <w:highlight w:val="darkGray"/>
        </w:rPr>
        <w:t>5th</w:t>
      </w:r>
      <w:r w:rsidRPr="00931516">
        <w:rPr>
          <w:color w:val="000000" w:themeColor="text1"/>
          <w:highlight w:val="darkGray"/>
        </w:rPr>
        <w:t xml:space="preserve"> out of </w:t>
      </w:r>
      <w:r w:rsidR="00E21619" w:rsidRPr="00931516">
        <w:rPr>
          <w:color w:val="000000" w:themeColor="text1"/>
          <w:highlight w:val="darkGray"/>
        </w:rPr>
        <w:t>8</w:t>
      </w:r>
      <w:r w:rsidR="00931516" w:rsidRPr="00931516">
        <w:rPr>
          <w:color w:val="000000" w:themeColor="text1"/>
          <w:highlight w:val="darkGray"/>
        </w:rPr>
        <w:t>.</w:t>
      </w:r>
    </w:p>
    <w:p w14:paraId="63F9A952" w14:textId="77777777" w:rsidR="00830A72" w:rsidRPr="00814C16" w:rsidRDefault="00830A72" w:rsidP="00413215">
      <w:pPr>
        <w:spacing w:after="0"/>
        <w:rPr>
          <w:b/>
          <w:color w:val="000000" w:themeColor="text1"/>
        </w:rPr>
      </w:pPr>
    </w:p>
    <w:p w14:paraId="2542C737" w14:textId="3437BA40" w:rsidR="001E37DC" w:rsidRPr="003A09C7" w:rsidRDefault="001E37DC" w:rsidP="00A32477">
      <w:pPr>
        <w:pStyle w:val="Heading2"/>
        <w:rPr>
          <w:highlight w:val="darkGray"/>
        </w:rPr>
      </w:pPr>
      <w:bookmarkStart w:id="2" w:name="_Hlk134297405"/>
      <w:r w:rsidRPr="003A09C7">
        <w:rPr>
          <w:highlight w:val="darkGray"/>
        </w:rPr>
        <w:t>*SWIMMING – WO</w:t>
      </w:r>
      <w:r w:rsidR="00A32477" w:rsidRPr="003A09C7">
        <w:rPr>
          <w:highlight w:val="darkGray"/>
        </w:rPr>
        <w:t>MEN</w:t>
      </w:r>
      <w:r w:rsidRPr="003A09C7">
        <w:rPr>
          <w:highlight w:val="darkGray"/>
        </w:rPr>
        <w:t xml:space="preserve"> 4 X 100M FREESTYLE RELAY FINAL* </w:t>
      </w:r>
    </w:p>
    <w:p w14:paraId="34FD4D7C" w14:textId="43F1D4C4" w:rsidR="001E37DC" w:rsidRPr="003A09C7" w:rsidRDefault="001E37DC" w:rsidP="000B25E3">
      <w:pPr>
        <w:pStyle w:val="Heading3"/>
        <w:rPr>
          <w:highlight w:val="darkGray"/>
        </w:rPr>
      </w:pPr>
      <w:r w:rsidRPr="003A09C7">
        <w:rPr>
          <w:highlight w:val="darkGray"/>
        </w:rPr>
        <w:t xml:space="preserve">TEAM OF </w:t>
      </w:r>
      <w:r w:rsidR="001C355F" w:rsidRPr="003A09C7">
        <w:rPr>
          <w:highlight w:val="darkGray"/>
        </w:rPr>
        <w:t xml:space="preserve">QUAH TING WEN, NUR MARINA CHAN SHI MIN ALIF ABDULLAH, </w:t>
      </w:r>
      <w:r w:rsidRPr="003A09C7">
        <w:rPr>
          <w:highlight w:val="darkGray"/>
        </w:rPr>
        <w:t>QUAH JING WEN</w:t>
      </w:r>
      <w:r w:rsidR="001C355F" w:rsidRPr="003A09C7">
        <w:rPr>
          <w:highlight w:val="darkGray"/>
        </w:rPr>
        <w:t xml:space="preserve"> &amp;</w:t>
      </w:r>
      <w:r w:rsidR="000B25E3" w:rsidRPr="003A09C7">
        <w:rPr>
          <w:highlight w:val="darkGray"/>
        </w:rPr>
        <w:t xml:space="preserve"> </w:t>
      </w:r>
      <w:r w:rsidRPr="003A09C7">
        <w:rPr>
          <w:highlight w:val="darkGray"/>
        </w:rPr>
        <w:t>LIM XIANG QI AMANDA</w:t>
      </w:r>
      <w:r w:rsidR="000B25E3" w:rsidRPr="003A09C7">
        <w:rPr>
          <w:highlight w:val="darkGray"/>
        </w:rPr>
        <w:t xml:space="preserve"> </w:t>
      </w:r>
      <w:r w:rsidR="009520A6" w:rsidRPr="003A09C7">
        <w:rPr>
          <w:highlight w:val="darkGray"/>
        </w:rPr>
        <w:t>(SGP)</w:t>
      </w:r>
    </w:p>
    <w:p w14:paraId="7D601FDD" w14:textId="13BF169E" w:rsidR="001E37DC" w:rsidRPr="00814C16" w:rsidRDefault="001E37DC" w:rsidP="001E37DC">
      <w:pPr>
        <w:spacing w:after="0"/>
      </w:pPr>
      <w:r w:rsidRPr="003A09C7">
        <w:rPr>
          <w:highlight w:val="darkGray"/>
        </w:rPr>
        <w:t>Time:</w:t>
      </w:r>
      <w:r w:rsidR="00F820CE" w:rsidRPr="003A09C7">
        <w:rPr>
          <w:highlight w:val="darkGray"/>
        </w:rPr>
        <w:t xml:space="preserve"> 3:44.29</w:t>
      </w:r>
      <w:r w:rsidRPr="003A09C7">
        <w:rPr>
          <w:highlight w:val="darkGray"/>
        </w:rPr>
        <w:t xml:space="preserve"> They finished 1st out of  and won </w:t>
      </w:r>
      <w:r w:rsidR="00814C16" w:rsidRPr="003A09C7">
        <w:rPr>
          <w:highlight w:val="darkGray"/>
        </w:rPr>
        <w:t>the Gold</w:t>
      </w:r>
      <w:r w:rsidRPr="003A09C7">
        <w:rPr>
          <w:highlight w:val="darkGray"/>
        </w:rPr>
        <w:t xml:space="preserve"> medal.</w:t>
      </w:r>
      <w:r w:rsidR="00F820CE" w:rsidRPr="003A09C7">
        <w:rPr>
          <w:highlight w:val="darkGray"/>
        </w:rPr>
        <w:t xml:space="preserve"> This is SGP’s 1000th Gold medal!</w:t>
      </w:r>
    </w:p>
    <w:bookmarkEnd w:id="2"/>
    <w:p w14:paraId="7FA993D0" w14:textId="69A33D5E" w:rsidR="00DB4AD4" w:rsidRPr="00814C16" w:rsidRDefault="00DB4AD4" w:rsidP="00413215">
      <w:pPr>
        <w:spacing w:after="0"/>
        <w:rPr>
          <w:b/>
          <w:color w:val="000000" w:themeColor="text1"/>
        </w:rPr>
      </w:pPr>
    </w:p>
    <w:p w14:paraId="6A23B7AA" w14:textId="4F4B391F" w:rsidR="00E21619" w:rsidRDefault="00E21619">
      <w:pPr>
        <w:spacing w:after="160" w:line="259" w:lineRule="auto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13DB38F9" w14:textId="77777777" w:rsidR="00DF7CEE" w:rsidRPr="00814C16" w:rsidRDefault="00DF7CEE" w:rsidP="00413215">
      <w:pPr>
        <w:spacing w:after="0"/>
        <w:rPr>
          <w:b/>
          <w:color w:val="000000" w:themeColor="text1"/>
          <w:u w:val="single"/>
        </w:rPr>
      </w:pPr>
    </w:p>
    <w:p w14:paraId="12B4D286" w14:textId="50149D36" w:rsidR="00DF7CEE" w:rsidRPr="00814C16" w:rsidRDefault="00DF7CEE" w:rsidP="00A32477">
      <w:pPr>
        <w:pStyle w:val="Heading1"/>
      </w:pPr>
      <w:r w:rsidRPr="00814C16">
        <w:t>7 May – Heats</w:t>
      </w:r>
    </w:p>
    <w:p w14:paraId="30324D60" w14:textId="35763E47" w:rsidR="00DF7CEE" w:rsidRDefault="00DF7CEE" w:rsidP="00C039D9">
      <w:pPr>
        <w:spacing w:after="0"/>
        <w:rPr>
          <w:color w:val="000000" w:themeColor="text1"/>
        </w:rPr>
      </w:pPr>
    </w:p>
    <w:p w14:paraId="7456789F" w14:textId="3A518DB0" w:rsidR="00C039D9" w:rsidRPr="004A7DCA" w:rsidRDefault="00C039D9" w:rsidP="00C039D9">
      <w:pPr>
        <w:spacing w:after="0"/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</w:pPr>
      <w:r w:rsidRPr="004A7DCA">
        <w:rPr>
          <w:rStyle w:val="Strong"/>
          <w:rFonts w:ascii="Segoe UI" w:hAnsi="Segoe UI" w:cs="Segoe UI"/>
          <w:color w:val="111B21"/>
          <w:sz w:val="21"/>
          <w:szCs w:val="21"/>
          <w:highlight w:val="darkGray"/>
          <w:bdr w:val="none" w:sz="0" w:space="0" w:color="auto" w:frame="1"/>
          <w:shd w:val="clear" w:color="auto" w:fill="FFFFFF"/>
        </w:rPr>
        <w:t>*SWIMMING – MEN 50M BACKSTROKE HEAT</w:t>
      </w: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*</w:t>
      </w:r>
    </w:p>
    <w:p w14:paraId="21364462" w14:textId="77777777" w:rsidR="00C039D9" w:rsidRPr="004A7DCA" w:rsidRDefault="00C039D9" w:rsidP="00C039D9">
      <w:pPr>
        <w:spacing w:after="0"/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</w:pP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QUAH ZHENG WEN (SGP)</w:t>
      </w:r>
      <w:r w:rsidR="004A7DCA"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 </w:t>
      </w:r>
    </w:p>
    <w:p w14:paraId="695B1432" w14:textId="04C4AF42" w:rsidR="004A7DCA" w:rsidRPr="004A7DCA" w:rsidRDefault="004A7DCA" w:rsidP="00C039D9">
      <w:pPr>
        <w:spacing w:after="0"/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</w:pP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Time: 25.81. He finished 2nd out of 13 and qualified for the Final, which will be </w:t>
      </w:r>
      <w:r w:rsidR="001D0F5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held today at 1800hr (CAM time)</w:t>
      </w: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. </w:t>
      </w:r>
    </w:p>
    <w:p w14:paraId="6AB75A4B" w14:textId="77777777" w:rsidR="004A7DCA" w:rsidRDefault="004A7DCA" w:rsidP="00C039D9">
      <w:pPr>
        <w:spacing w:after="0"/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</w:pPr>
    </w:p>
    <w:p w14:paraId="5CBE5662" w14:textId="39C8E2F3" w:rsidR="004A7DCA" w:rsidRPr="004A7DCA" w:rsidRDefault="004A7DCA" w:rsidP="00C039D9">
      <w:pPr>
        <w:spacing w:after="0"/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</w:pP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ZACHARY IAN TAN (SGP) </w:t>
      </w:r>
    </w:p>
    <w:p w14:paraId="14400031" w14:textId="504F41F8" w:rsidR="004A7DCA" w:rsidRPr="00814C16" w:rsidRDefault="00C039D9" w:rsidP="00C039D9">
      <w:pPr>
        <w:spacing w:after="0"/>
        <w:rPr>
          <w:color w:val="000000" w:themeColor="text1"/>
        </w:rPr>
      </w:pP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Time: </w:t>
      </w:r>
      <w:r w:rsidR="004A7DCA"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26.66.</w:t>
      </w: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 He finished </w:t>
      </w:r>
      <w:r w:rsidR="004A7DCA"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6th</w:t>
      </w: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 out of 13 and qualified for the Final, which will be </w:t>
      </w:r>
      <w:r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held today </w:t>
      </w:r>
      <w:r w:rsidR="001D0F5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 xml:space="preserve">at 1800hr </w:t>
      </w:r>
      <w:r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(CAM time)</w:t>
      </w:r>
      <w:r w:rsidRPr="004A7DCA">
        <w:rPr>
          <w:rFonts w:ascii="Segoe UI" w:hAnsi="Segoe UI" w:cs="Segoe UI"/>
          <w:color w:val="111B21"/>
          <w:sz w:val="21"/>
          <w:szCs w:val="21"/>
          <w:highlight w:val="darkGray"/>
          <w:shd w:val="clear" w:color="auto" w:fill="FFFFFF"/>
        </w:rPr>
        <w:t>.</w:t>
      </w:r>
    </w:p>
    <w:p w14:paraId="787A70E6" w14:textId="77777777" w:rsidR="00C039D9" w:rsidRDefault="00C039D9" w:rsidP="00C039D9">
      <w:pPr>
        <w:spacing w:after="0"/>
        <w:rPr>
          <w:b/>
          <w:color w:val="000000" w:themeColor="text1"/>
        </w:rPr>
      </w:pPr>
    </w:p>
    <w:p w14:paraId="127CBF78" w14:textId="77777777" w:rsidR="00C039D9" w:rsidRDefault="00C039D9" w:rsidP="00C039D9">
      <w:pPr>
        <w:spacing w:after="0"/>
        <w:rPr>
          <w:b/>
          <w:color w:val="000000" w:themeColor="text1"/>
        </w:rPr>
      </w:pPr>
    </w:p>
    <w:p w14:paraId="3D01D88E" w14:textId="14005562" w:rsidR="00C039D9" w:rsidRPr="004A7DCA" w:rsidRDefault="00C039D9" w:rsidP="00C039D9">
      <w:pPr>
        <w:spacing w:after="0"/>
        <w:rPr>
          <w:color w:val="000000" w:themeColor="text1"/>
          <w:highlight w:val="darkGray"/>
        </w:rPr>
      </w:pPr>
      <w:r w:rsidRPr="004A7DCA">
        <w:rPr>
          <w:b/>
          <w:color w:val="000000" w:themeColor="text1"/>
          <w:highlight w:val="darkGray"/>
        </w:rPr>
        <w:t xml:space="preserve">*SWIMMING </w:t>
      </w:r>
      <w:r w:rsidR="004868A7">
        <w:rPr>
          <w:b/>
          <w:color w:val="000000" w:themeColor="text1"/>
          <w:highlight w:val="darkGray"/>
        </w:rPr>
        <w:t>–</w:t>
      </w:r>
      <w:r w:rsidRPr="004A7DCA">
        <w:rPr>
          <w:b/>
          <w:color w:val="000000" w:themeColor="text1"/>
          <w:highlight w:val="darkGray"/>
        </w:rPr>
        <w:t xml:space="preserve"> WOMEN 50M BACKSTROKE HEAT</w:t>
      </w:r>
      <w:r w:rsidRPr="004A7DCA">
        <w:rPr>
          <w:color w:val="000000" w:themeColor="text1"/>
          <w:highlight w:val="darkGray"/>
        </w:rPr>
        <w:t>*</w:t>
      </w:r>
    </w:p>
    <w:p w14:paraId="70EC77E6" w14:textId="77777777" w:rsidR="00C039D9" w:rsidRPr="004A7DCA" w:rsidRDefault="00C039D9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>BONNIE YEO LU-ANNE (SGP)</w:t>
      </w:r>
      <w:r w:rsidR="004A7DCA" w:rsidRPr="004A7DCA">
        <w:rPr>
          <w:color w:val="000000" w:themeColor="text1"/>
          <w:highlight w:val="darkGray"/>
        </w:rPr>
        <w:t xml:space="preserve"> </w:t>
      </w:r>
    </w:p>
    <w:p w14:paraId="090782BC" w14:textId="79833CCD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Time: 29.83. She finished 4th out of 15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 xml:space="preserve">. She has set a new Personal Best. </w:t>
      </w:r>
    </w:p>
    <w:p w14:paraId="28BD80F5" w14:textId="77777777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</w:p>
    <w:p w14:paraId="3B56B459" w14:textId="77777777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FAITH ELIZABETH KHOO (SGP) </w:t>
      </w:r>
    </w:p>
    <w:p w14:paraId="4B6CCCCB" w14:textId="082FE145" w:rsidR="004A7DCA" w:rsidRDefault="004A7DCA" w:rsidP="00C039D9">
      <w:pPr>
        <w:spacing w:after="0"/>
        <w:rPr>
          <w:color w:val="000000" w:themeColor="text1"/>
        </w:rPr>
      </w:pPr>
      <w:r w:rsidRPr="004A7DCA">
        <w:rPr>
          <w:color w:val="000000" w:themeColor="text1"/>
          <w:highlight w:val="darkGray"/>
        </w:rPr>
        <w:t xml:space="preserve">Time: 29.93. She finished 5th out of 15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>.</w:t>
      </w:r>
    </w:p>
    <w:p w14:paraId="61CAC686" w14:textId="4BA5D4FE" w:rsidR="00C039D9" w:rsidRPr="00814C16" w:rsidRDefault="005A1682" w:rsidP="005A1682">
      <w:pPr>
        <w:tabs>
          <w:tab w:val="left" w:pos="6912"/>
        </w:tabs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ab/>
      </w:r>
    </w:p>
    <w:p w14:paraId="23B425BB" w14:textId="77777777" w:rsidR="00C039D9" w:rsidRPr="00814C16" w:rsidRDefault="00C039D9" w:rsidP="00C039D9">
      <w:pPr>
        <w:spacing w:after="0"/>
        <w:rPr>
          <w:color w:val="000000" w:themeColor="text1"/>
        </w:rPr>
      </w:pPr>
    </w:p>
    <w:p w14:paraId="20D0DEE5" w14:textId="00AB9782" w:rsidR="00C039D9" w:rsidRPr="004A7DCA" w:rsidRDefault="00C039D9" w:rsidP="00C039D9">
      <w:pPr>
        <w:spacing w:after="0"/>
        <w:rPr>
          <w:color w:val="000000" w:themeColor="text1"/>
          <w:highlight w:val="darkGray"/>
        </w:rPr>
      </w:pPr>
      <w:r w:rsidRPr="004A7DCA">
        <w:rPr>
          <w:b/>
          <w:color w:val="000000" w:themeColor="text1"/>
          <w:highlight w:val="darkGray"/>
        </w:rPr>
        <w:t>*SWIMMING – MEN 50M FREESTYLE HEAT</w:t>
      </w:r>
      <w:r w:rsidRPr="004A7DCA">
        <w:rPr>
          <w:color w:val="000000" w:themeColor="text1"/>
          <w:highlight w:val="darkGray"/>
        </w:rPr>
        <w:t>*</w:t>
      </w:r>
    </w:p>
    <w:p w14:paraId="4CD56BF7" w14:textId="77777777" w:rsidR="00C039D9" w:rsidRPr="004A7DCA" w:rsidRDefault="00C039D9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>JONATHAN TAN EU JIN (SGP)</w:t>
      </w:r>
      <w:r w:rsidR="004A7DCA" w:rsidRPr="004A7DCA">
        <w:rPr>
          <w:color w:val="000000" w:themeColor="text1"/>
          <w:highlight w:val="darkGray"/>
        </w:rPr>
        <w:t xml:space="preserve"> </w:t>
      </w:r>
    </w:p>
    <w:p w14:paraId="1A3C6E9F" w14:textId="0266600B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Time: 21.91. He finished 1st out of 21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 xml:space="preserve">. He has set a new Games Record, National Record and Personal Best. </w:t>
      </w:r>
    </w:p>
    <w:p w14:paraId="4DCDBF6E" w14:textId="77777777" w:rsidR="004A7DCA" w:rsidRDefault="004A7DCA" w:rsidP="00C039D9">
      <w:pPr>
        <w:spacing w:after="0"/>
        <w:rPr>
          <w:color w:val="000000" w:themeColor="text1"/>
          <w:highlight w:val="darkGray"/>
        </w:rPr>
      </w:pPr>
    </w:p>
    <w:p w14:paraId="16A83B56" w14:textId="0A3C7E81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TEONG TZEN WEI (SGP) </w:t>
      </w:r>
    </w:p>
    <w:p w14:paraId="29F0EC05" w14:textId="506505B1" w:rsidR="00C039D9" w:rsidRPr="00814C16" w:rsidRDefault="004A7DCA" w:rsidP="00A22066">
      <w:pPr>
        <w:spacing w:after="0"/>
        <w:rPr>
          <w:color w:val="000000" w:themeColor="text1"/>
        </w:rPr>
      </w:pPr>
      <w:r w:rsidRPr="004A7DCA">
        <w:rPr>
          <w:color w:val="000000" w:themeColor="text1"/>
          <w:highlight w:val="darkGray"/>
        </w:rPr>
        <w:t xml:space="preserve">Time: 22.62. He finished 2nd out of 21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>.</w:t>
      </w:r>
    </w:p>
    <w:p w14:paraId="4E983D21" w14:textId="77777777" w:rsidR="00A22066" w:rsidRPr="00814C16" w:rsidRDefault="00A22066" w:rsidP="00A22066">
      <w:pPr>
        <w:spacing w:after="0"/>
        <w:rPr>
          <w:color w:val="000000" w:themeColor="text1"/>
        </w:rPr>
      </w:pPr>
    </w:p>
    <w:p w14:paraId="07BBD95E" w14:textId="62DB0362" w:rsidR="00C039D9" w:rsidRPr="004A7DCA" w:rsidRDefault="00C039D9" w:rsidP="00C039D9">
      <w:pPr>
        <w:pStyle w:val="Heading2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*SWIMMING </w:t>
      </w:r>
      <w:r w:rsidR="004868A7">
        <w:rPr>
          <w:color w:val="000000" w:themeColor="text1"/>
          <w:highlight w:val="darkGray"/>
        </w:rPr>
        <w:t>–</w:t>
      </w:r>
      <w:r w:rsidRPr="004A7DCA">
        <w:rPr>
          <w:color w:val="000000" w:themeColor="text1"/>
          <w:highlight w:val="darkGray"/>
        </w:rPr>
        <w:t xml:space="preserve"> WOMEN 200M FREESTYLE HEAT*</w:t>
      </w:r>
    </w:p>
    <w:p w14:paraId="1770A5E7" w14:textId="77777777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GAN CHING HWEE (SGP) </w:t>
      </w:r>
    </w:p>
    <w:p w14:paraId="2E302762" w14:textId="68E82EBE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Time: 2:04.20. She finished 1st out of 14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 xml:space="preserve">. </w:t>
      </w:r>
    </w:p>
    <w:p w14:paraId="0E38B589" w14:textId="77777777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</w:p>
    <w:p w14:paraId="6F625A85" w14:textId="2B379415" w:rsidR="004A7DCA" w:rsidRPr="004A7DCA" w:rsidRDefault="004A7DCA" w:rsidP="00C039D9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CHAN ZI YI (SGP) </w:t>
      </w:r>
    </w:p>
    <w:p w14:paraId="5A0F9B7F" w14:textId="3902F0E7" w:rsidR="004A7DCA" w:rsidRDefault="004A7DCA" w:rsidP="001D0F5A">
      <w:pPr>
        <w:spacing w:after="0"/>
        <w:rPr>
          <w:color w:val="000000" w:themeColor="text1"/>
          <w:highlight w:val="darkGray"/>
        </w:rPr>
      </w:pPr>
      <w:r w:rsidRPr="004A7DCA">
        <w:rPr>
          <w:color w:val="000000" w:themeColor="text1"/>
          <w:highlight w:val="darkGray"/>
        </w:rPr>
        <w:t xml:space="preserve">Time: 2:04.88. She finished 2nd out of 14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4A7DCA">
        <w:rPr>
          <w:color w:val="000000" w:themeColor="text1"/>
          <w:highlight w:val="darkGray"/>
        </w:rPr>
        <w:t>.</w:t>
      </w:r>
    </w:p>
    <w:p w14:paraId="171D83F2" w14:textId="77777777" w:rsidR="001D0F5A" w:rsidRPr="001D0F5A" w:rsidRDefault="001D0F5A" w:rsidP="001D0F5A">
      <w:pPr>
        <w:spacing w:after="0"/>
        <w:rPr>
          <w:color w:val="000000" w:themeColor="text1"/>
        </w:rPr>
      </w:pPr>
    </w:p>
    <w:p w14:paraId="31626EAA" w14:textId="5EE71E56" w:rsidR="004A7DCA" w:rsidRPr="001D0F5A" w:rsidRDefault="001D0F5A" w:rsidP="00DF7CEE">
      <w:pPr>
        <w:spacing w:after="0"/>
        <w:rPr>
          <w:color w:val="000000" w:themeColor="text1"/>
          <w:highlight w:val="darkGray"/>
        </w:rPr>
      </w:pPr>
      <w:r w:rsidRPr="001D0F5A">
        <w:rPr>
          <w:b/>
          <w:bCs/>
          <w:color w:val="000000" w:themeColor="text1"/>
          <w:highlight w:val="darkGray"/>
        </w:rPr>
        <w:t>*</w:t>
      </w:r>
      <w:r w:rsidR="004A7DCA" w:rsidRPr="001D0F5A">
        <w:rPr>
          <w:b/>
          <w:bCs/>
          <w:color w:val="000000" w:themeColor="text1"/>
          <w:highlight w:val="darkGray"/>
        </w:rPr>
        <w:t>SWIMMING – MEN 100M BREASTSTROKE HEAT</w:t>
      </w:r>
      <w:r w:rsidRPr="001D0F5A">
        <w:rPr>
          <w:b/>
          <w:bCs/>
          <w:color w:val="000000" w:themeColor="text1"/>
          <w:highlight w:val="darkGray"/>
        </w:rPr>
        <w:t>*</w:t>
      </w:r>
      <w:r w:rsidR="004A7DCA" w:rsidRPr="001D0F5A">
        <w:rPr>
          <w:color w:val="000000" w:themeColor="text1"/>
          <w:highlight w:val="darkGray"/>
        </w:rPr>
        <w:t xml:space="preserve"> </w:t>
      </w:r>
    </w:p>
    <w:p w14:paraId="27C71376" w14:textId="77777777" w:rsidR="004A7DCA" w:rsidRPr="001D0F5A" w:rsidRDefault="004A7DCA" w:rsidP="00DF7CEE">
      <w:pPr>
        <w:spacing w:after="0"/>
        <w:rPr>
          <w:color w:val="000000" w:themeColor="text1"/>
          <w:highlight w:val="darkGray"/>
        </w:rPr>
      </w:pPr>
      <w:r w:rsidRPr="001D0F5A">
        <w:rPr>
          <w:color w:val="000000" w:themeColor="text1"/>
          <w:highlight w:val="darkGray"/>
        </w:rPr>
        <w:t xml:space="preserve">NICHOLAS RUI KARSTEN MAHABIR (SGP) </w:t>
      </w:r>
    </w:p>
    <w:p w14:paraId="5A26D994" w14:textId="02F5AD28" w:rsidR="004A7DCA" w:rsidRPr="001D0F5A" w:rsidRDefault="004A7DCA" w:rsidP="00DF7CEE">
      <w:pPr>
        <w:spacing w:after="0"/>
        <w:rPr>
          <w:color w:val="000000" w:themeColor="text1"/>
          <w:highlight w:val="darkGray"/>
        </w:rPr>
      </w:pPr>
      <w:r w:rsidRPr="001D0F5A">
        <w:rPr>
          <w:color w:val="000000" w:themeColor="text1"/>
          <w:highlight w:val="darkGray"/>
        </w:rPr>
        <w:lastRenderedPageBreak/>
        <w:t xml:space="preserve">Time: 1:01.98. He finished 1st out of 14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1D0F5A">
        <w:rPr>
          <w:color w:val="000000" w:themeColor="text1"/>
          <w:highlight w:val="darkGray"/>
        </w:rPr>
        <w:t xml:space="preserve">. </w:t>
      </w:r>
    </w:p>
    <w:p w14:paraId="08690ECD" w14:textId="77777777" w:rsidR="004A7DCA" w:rsidRPr="001D0F5A" w:rsidRDefault="004A7DCA" w:rsidP="00DF7CEE">
      <w:pPr>
        <w:spacing w:after="0"/>
        <w:rPr>
          <w:color w:val="000000" w:themeColor="text1"/>
          <w:highlight w:val="darkGray"/>
        </w:rPr>
      </w:pPr>
    </w:p>
    <w:p w14:paraId="3C07CD71" w14:textId="7D5D6359" w:rsidR="004A7DCA" w:rsidRPr="00814C16" w:rsidRDefault="004A7DCA" w:rsidP="00DF7CEE">
      <w:pPr>
        <w:spacing w:after="0"/>
        <w:rPr>
          <w:color w:val="000000" w:themeColor="text1"/>
        </w:rPr>
      </w:pPr>
      <w:r w:rsidRPr="001D0F5A">
        <w:rPr>
          <w:color w:val="000000" w:themeColor="text1"/>
          <w:highlight w:val="darkGray"/>
        </w:rPr>
        <w:t xml:space="preserve">MAXIMILLIAN ANG WEI (SGP) Time: 1:02.99. He finished 5th out of 14 and qualified for the Final, which will be </w:t>
      </w:r>
      <w:r w:rsidR="001D0F5A">
        <w:rPr>
          <w:color w:val="000000" w:themeColor="text1"/>
          <w:highlight w:val="darkGray"/>
        </w:rPr>
        <w:t>held today at 1800hr (CAM time)</w:t>
      </w:r>
      <w:r w:rsidRPr="001D0F5A">
        <w:rPr>
          <w:color w:val="000000" w:themeColor="text1"/>
          <w:highlight w:val="darkGray"/>
        </w:rPr>
        <w:t>.</w:t>
      </w:r>
    </w:p>
    <w:p w14:paraId="43EAC969" w14:textId="64A5773D" w:rsidR="001D0F5A" w:rsidRDefault="001D0F5A" w:rsidP="00CB111C">
      <w:pPr>
        <w:spacing w:after="0"/>
        <w:rPr>
          <w:color w:val="000000" w:themeColor="text1"/>
        </w:rPr>
      </w:pPr>
    </w:p>
    <w:p w14:paraId="45C43FC5" w14:textId="5616216A" w:rsidR="001D0F5A" w:rsidRPr="001D0F5A" w:rsidRDefault="001D0F5A" w:rsidP="00CB111C">
      <w:pPr>
        <w:spacing w:after="0"/>
        <w:rPr>
          <w:color w:val="000000" w:themeColor="text1"/>
          <w:highlight w:val="darkGray"/>
        </w:rPr>
      </w:pPr>
      <w:r w:rsidRPr="001D0F5A">
        <w:rPr>
          <w:b/>
          <w:bCs/>
          <w:color w:val="000000" w:themeColor="text1"/>
          <w:highlight w:val="darkGray"/>
        </w:rPr>
        <w:t>*SWIMMING – WOMEN 200M INDIVIDUAL MEDLEY HEAT</w:t>
      </w:r>
      <w:r w:rsidRPr="001D0F5A">
        <w:rPr>
          <w:color w:val="000000" w:themeColor="text1"/>
          <w:highlight w:val="darkGray"/>
        </w:rPr>
        <w:t>*</w:t>
      </w:r>
    </w:p>
    <w:p w14:paraId="6BBAFDE7" w14:textId="172B91C3" w:rsidR="001D0F5A" w:rsidRPr="001D0F5A" w:rsidRDefault="001D0F5A" w:rsidP="00CB111C">
      <w:pPr>
        <w:spacing w:after="0"/>
        <w:rPr>
          <w:color w:val="000000" w:themeColor="text1"/>
          <w:highlight w:val="darkGray"/>
        </w:rPr>
      </w:pPr>
      <w:r w:rsidRPr="001D0F5A">
        <w:rPr>
          <w:color w:val="000000" w:themeColor="text1"/>
          <w:highlight w:val="darkGray"/>
        </w:rPr>
        <w:t xml:space="preserve">QUAH JING WEN (SGP) Time: 2:19.54. She finished 3rd out of 11 and qualified for the Final, which will be </w:t>
      </w:r>
      <w:r>
        <w:rPr>
          <w:color w:val="000000" w:themeColor="text1"/>
          <w:highlight w:val="darkGray"/>
        </w:rPr>
        <w:t>held today at 1800hr (CAM time)</w:t>
      </w:r>
      <w:r w:rsidRPr="001D0F5A">
        <w:rPr>
          <w:color w:val="000000" w:themeColor="text1"/>
          <w:highlight w:val="darkGray"/>
        </w:rPr>
        <w:t xml:space="preserve">. </w:t>
      </w:r>
    </w:p>
    <w:p w14:paraId="703DDB18" w14:textId="77777777" w:rsidR="001D0F5A" w:rsidRPr="001D0F5A" w:rsidRDefault="001D0F5A" w:rsidP="00CB111C">
      <w:pPr>
        <w:spacing w:after="0"/>
        <w:rPr>
          <w:color w:val="000000" w:themeColor="text1"/>
          <w:highlight w:val="darkGray"/>
        </w:rPr>
      </w:pPr>
    </w:p>
    <w:p w14:paraId="3ADC42F7" w14:textId="3DFF3132" w:rsidR="001D0F5A" w:rsidRPr="00814C16" w:rsidRDefault="001D0F5A" w:rsidP="00CB111C">
      <w:pPr>
        <w:spacing w:after="0"/>
        <w:rPr>
          <w:color w:val="000000" w:themeColor="text1"/>
        </w:rPr>
      </w:pPr>
      <w:r w:rsidRPr="001D0F5A">
        <w:rPr>
          <w:color w:val="000000" w:themeColor="text1"/>
          <w:highlight w:val="darkGray"/>
        </w:rPr>
        <w:t xml:space="preserve">SIM EN YI LETITIA (SGP) Time: 2:20.68. She finished 5th out of 11 and qualified for the Final, which will be </w:t>
      </w:r>
      <w:r>
        <w:rPr>
          <w:color w:val="000000" w:themeColor="text1"/>
          <w:highlight w:val="darkGray"/>
        </w:rPr>
        <w:t>held today at 1800hr (CAM time)</w:t>
      </w:r>
      <w:r w:rsidRPr="001D0F5A">
        <w:rPr>
          <w:color w:val="000000" w:themeColor="text1"/>
          <w:highlight w:val="darkGray"/>
        </w:rPr>
        <w:t>.</w:t>
      </w:r>
    </w:p>
    <w:p w14:paraId="5A24327A" w14:textId="77777777" w:rsidR="000A1EA4" w:rsidRPr="00814C16" w:rsidRDefault="000A1EA4" w:rsidP="000A1EA4">
      <w:pPr>
        <w:spacing w:after="160" w:line="259" w:lineRule="auto"/>
        <w:rPr>
          <w:color w:val="000000" w:themeColor="text1"/>
        </w:rPr>
      </w:pPr>
    </w:p>
    <w:p w14:paraId="74407A70" w14:textId="76C1A6B4" w:rsidR="00925DC6" w:rsidRPr="00814C16" w:rsidRDefault="00925DC6" w:rsidP="00A32477">
      <w:pPr>
        <w:pStyle w:val="Heading1"/>
      </w:pPr>
      <w:r w:rsidRPr="00814C16">
        <w:t>7 May – Final</w:t>
      </w:r>
      <w:r w:rsidR="00A32477" w:rsidRPr="00814C16">
        <w:t>s</w:t>
      </w:r>
    </w:p>
    <w:p w14:paraId="68A615A5" w14:textId="77777777" w:rsidR="00925DC6" w:rsidRPr="00814C16" w:rsidRDefault="00925DC6" w:rsidP="00925DC6">
      <w:pPr>
        <w:spacing w:after="160" w:line="259" w:lineRule="auto"/>
        <w:rPr>
          <w:b/>
          <w:color w:val="000000" w:themeColor="text1"/>
          <w:u w:val="single"/>
        </w:rPr>
      </w:pPr>
    </w:p>
    <w:p w14:paraId="45E0CC17" w14:textId="77777777" w:rsidR="00C039D9" w:rsidRPr="009250F3" w:rsidRDefault="00C039D9" w:rsidP="00C039D9">
      <w:pPr>
        <w:pStyle w:val="Heading2"/>
        <w:rPr>
          <w:highlight w:val="darkGray"/>
        </w:rPr>
      </w:pPr>
      <w:r w:rsidRPr="009250F3">
        <w:rPr>
          <w:highlight w:val="darkGray"/>
        </w:rPr>
        <w:t>*SWIMMING – MEN 50M BACKSTROKE FINAL*</w:t>
      </w:r>
    </w:p>
    <w:p w14:paraId="5C026E43" w14:textId="77777777" w:rsidR="00C039D9" w:rsidRPr="009250F3" w:rsidRDefault="00C039D9" w:rsidP="00C039D9">
      <w:pPr>
        <w:pStyle w:val="Heading3"/>
        <w:rPr>
          <w:highlight w:val="darkGray"/>
        </w:rPr>
      </w:pPr>
      <w:r w:rsidRPr="009250F3">
        <w:rPr>
          <w:highlight w:val="darkGray"/>
        </w:rPr>
        <w:t>QUAH ZHENG WEN (SGP)</w:t>
      </w:r>
    </w:p>
    <w:p w14:paraId="644CED5C" w14:textId="154A54FC" w:rsidR="00C039D9" w:rsidRPr="009250F3" w:rsidRDefault="00C039D9" w:rsidP="00C039D9">
      <w:pPr>
        <w:spacing w:after="0"/>
        <w:rPr>
          <w:color w:val="000000" w:themeColor="text1"/>
          <w:highlight w:val="darkGray"/>
        </w:rPr>
      </w:pPr>
      <w:r w:rsidRPr="009250F3">
        <w:rPr>
          <w:color w:val="000000" w:themeColor="text1"/>
          <w:highlight w:val="darkGray"/>
        </w:rPr>
        <w:t xml:space="preserve">Time: </w:t>
      </w:r>
      <w:r w:rsidR="002F185B" w:rsidRPr="009250F3">
        <w:rPr>
          <w:color w:val="000000" w:themeColor="text1"/>
          <w:highlight w:val="darkGray"/>
        </w:rPr>
        <w:t>25.61</w:t>
      </w:r>
      <w:r w:rsidRPr="009250F3">
        <w:rPr>
          <w:color w:val="000000" w:themeColor="text1"/>
          <w:highlight w:val="darkGray"/>
        </w:rPr>
        <w:t xml:space="preserve">. He finished 3rd out of </w:t>
      </w:r>
      <w:r w:rsidR="00583CE8" w:rsidRPr="009250F3">
        <w:rPr>
          <w:color w:val="000000" w:themeColor="text1"/>
          <w:highlight w:val="darkGray"/>
        </w:rPr>
        <w:t>8</w:t>
      </w:r>
      <w:r w:rsidRPr="009250F3">
        <w:rPr>
          <w:color w:val="000000" w:themeColor="text1"/>
          <w:highlight w:val="darkGray"/>
        </w:rPr>
        <w:t xml:space="preserve"> and won the </w:t>
      </w:r>
      <w:r w:rsidR="00D524B0" w:rsidRPr="009250F3">
        <w:rPr>
          <w:color w:val="000000" w:themeColor="text1"/>
          <w:highlight w:val="darkGray"/>
        </w:rPr>
        <w:t>Bronze</w:t>
      </w:r>
      <w:r w:rsidRPr="009250F3">
        <w:rPr>
          <w:color w:val="000000" w:themeColor="text1"/>
          <w:highlight w:val="darkGray"/>
        </w:rPr>
        <w:t xml:space="preserve"> medal.</w:t>
      </w:r>
    </w:p>
    <w:p w14:paraId="763AC746" w14:textId="77777777" w:rsidR="00C039D9" w:rsidRPr="009250F3" w:rsidRDefault="00C039D9" w:rsidP="00C039D9">
      <w:pPr>
        <w:spacing w:after="0"/>
        <w:rPr>
          <w:b/>
          <w:color w:val="000000" w:themeColor="text1"/>
          <w:highlight w:val="darkGray"/>
          <w:u w:val="single"/>
        </w:rPr>
      </w:pPr>
    </w:p>
    <w:p w14:paraId="47FBB500" w14:textId="77777777" w:rsidR="00C039D9" w:rsidRPr="009250F3" w:rsidRDefault="00C039D9" w:rsidP="00C039D9">
      <w:pPr>
        <w:pStyle w:val="Heading3"/>
        <w:rPr>
          <w:highlight w:val="darkGray"/>
        </w:rPr>
      </w:pPr>
      <w:r w:rsidRPr="009250F3">
        <w:rPr>
          <w:highlight w:val="darkGray"/>
        </w:rPr>
        <w:t>ZACHARY IAN TAN (SGP)</w:t>
      </w:r>
    </w:p>
    <w:p w14:paraId="1E5BA27C" w14:textId="4C2D8424" w:rsidR="00C039D9" w:rsidRPr="00814C16" w:rsidRDefault="00C039D9" w:rsidP="00C039D9">
      <w:pPr>
        <w:spacing w:after="0"/>
        <w:rPr>
          <w:color w:val="000000" w:themeColor="text1"/>
        </w:rPr>
      </w:pPr>
      <w:r w:rsidRPr="009250F3">
        <w:rPr>
          <w:color w:val="000000" w:themeColor="text1"/>
          <w:highlight w:val="darkGray"/>
        </w:rPr>
        <w:t xml:space="preserve">Time: </w:t>
      </w:r>
      <w:r w:rsidR="002F185B" w:rsidRPr="009250F3">
        <w:rPr>
          <w:color w:val="000000" w:themeColor="text1"/>
          <w:highlight w:val="darkGray"/>
        </w:rPr>
        <w:t>26.70</w:t>
      </w:r>
      <w:r w:rsidRPr="009250F3">
        <w:rPr>
          <w:color w:val="000000" w:themeColor="text1"/>
          <w:highlight w:val="darkGray"/>
        </w:rPr>
        <w:t xml:space="preserve">. He finished </w:t>
      </w:r>
      <w:r w:rsidR="002F185B" w:rsidRPr="009250F3">
        <w:rPr>
          <w:color w:val="000000" w:themeColor="text1"/>
          <w:highlight w:val="darkGray"/>
        </w:rPr>
        <w:t>6th</w:t>
      </w:r>
      <w:r w:rsidRPr="009250F3">
        <w:rPr>
          <w:color w:val="000000" w:themeColor="text1"/>
          <w:highlight w:val="darkGray"/>
        </w:rPr>
        <w:t xml:space="preserve"> out of </w:t>
      </w:r>
      <w:r w:rsidR="00583CE8" w:rsidRPr="009250F3">
        <w:rPr>
          <w:color w:val="000000" w:themeColor="text1"/>
          <w:highlight w:val="darkGray"/>
        </w:rPr>
        <w:t>8</w:t>
      </w:r>
      <w:r w:rsidR="00D524B0" w:rsidRPr="009250F3">
        <w:rPr>
          <w:color w:val="000000" w:themeColor="text1"/>
          <w:highlight w:val="darkGray"/>
        </w:rPr>
        <w:t>.</w:t>
      </w:r>
      <w:r w:rsidR="00D524B0">
        <w:rPr>
          <w:color w:val="000000" w:themeColor="text1"/>
        </w:rPr>
        <w:t xml:space="preserve"> </w:t>
      </w:r>
    </w:p>
    <w:p w14:paraId="3C752E96" w14:textId="77777777" w:rsidR="00C039D9" w:rsidRPr="00814C16" w:rsidRDefault="00C039D9" w:rsidP="00C039D9">
      <w:pPr>
        <w:spacing w:after="160" w:line="259" w:lineRule="auto"/>
        <w:rPr>
          <w:b/>
          <w:color w:val="000000" w:themeColor="text1"/>
          <w:u w:val="single"/>
        </w:rPr>
      </w:pPr>
    </w:p>
    <w:p w14:paraId="62E23DED" w14:textId="1AABB22B" w:rsidR="00C039D9" w:rsidRPr="00C46C86" w:rsidRDefault="00C039D9" w:rsidP="00C039D9">
      <w:pPr>
        <w:pStyle w:val="Heading2"/>
        <w:rPr>
          <w:highlight w:val="darkGray"/>
        </w:rPr>
      </w:pPr>
      <w:r w:rsidRPr="00C46C86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C46C86">
        <w:rPr>
          <w:highlight w:val="darkGray"/>
        </w:rPr>
        <w:t xml:space="preserve"> WOMEN 50M BACKSTROKE FINAL*</w:t>
      </w:r>
    </w:p>
    <w:p w14:paraId="3E88A568" w14:textId="77777777" w:rsidR="005649FD" w:rsidRPr="00C46C86" w:rsidRDefault="005649FD" w:rsidP="005649FD">
      <w:pPr>
        <w:pStyle w:val="Heading3"/>
        <w:rPr>
          <w:highlight w:val="darkGray"/>
        </w:rPr>
      </w:pPr>
      <w:r w:rsidRPr="00C46C86">
        <w:rPr>
          <w:highlight w:val="darkGray"/>
        </w:rPr>
        <w:t>FAITH ELIZABETH KHOO (SGP)</w:t>
      </w:r>
    </w:p>
    <w:p w14:paraId="1B3E5575" w14:textId="54A6D5C8" w:rsidR="005649FD" w:rsidRPr="00C46C86" w:rsidRDefault="005649FD" w:rsidP="005649FD">
      <w:pPr>
        <w:spacing w:after="0"/>
        <w:rPr>
          <w:color w:val="000000" w:themeColor="text1"/>
          <w:highlight w:val="darkGray"/>
        </w:rPr>
      </w:pPr>
      <w:r w:rsidRPr="00C46C86">
        <w:rPr>
          <w:color w:val="000000" w:themeColor="text1"/>
          <w:highlight w:val="darkGray"/>
        </w:rPr>
        <w:t xml:space="preserve">Time: </w:t>
      </w:r>
      <w:r w:rsidR="00187579" w:rsidRPr="00C46C86">
        <w:rPr>
          <w:color w:val="000000" w:themeColor="text1"/>
          <w:highlight w:val="darkGray"/>
        </w:rPr>
        <w:t xml:space="preserve">29.51 </w:t>
      </w:r>
      <w:r w:rsidR="00A62900" w:rsidRPr="00C46C86">
        <w:rPr>
          <w:color w:val="000000" w:themeColor="text1"/>
          <w:highlight w:val="darkGray"/>
        </w:rPr>
        <w:t xml:space="preserve">She </w:t>
      </w:r>
      <w:r w:rsidRPr="00C46C86">
        <w:rPr>
          <w:color w:val="000000" w:themeColor="text1"/>
          <w:highlight w:val="darkGray"/>
        </w:rPr>
        <w:t>finished 4th out of 8.</w:t>
      </w:r>
      <w:r w:rsidR="0049744D">
        <w:rPr>
          <w:color w:val="000000" w:themeColor="text1"/>
          <w:highlight w:val="darkGray"/>
        </w:rPr>
        <w:t xml:space="preserve"> She has set a new Personal Best. </w:t>
      </w:r>
      <w:r w:rsidRPr="00C46C86">
        <w:rPr>
          <w:color w:val="000000" w:themeColor="text1"/>
          <w:highlight w:val="darkGray"/>
        </w:rPr>
        <w:t xml:space="preserve"> </w:t>
      </w:r>
    </w:p>
    <w:p w14:paraId="22CA7474" w14:textId="416138B4" w:rsidR="005649FD" w:rsidRPr="00C46C86" w:rsidRDefault="005649FD" w:rsidP="00C039D9">
      <w:pPr>
        <w:pStyle w:val="Heading3"/>
        <w:rPr>
          <w:highlight w:val="darkGray"/>
        </w:rPr>
      </w:pPr>
    </w:p>
    <w:p w14:paraId="1C6E8C7C" w14:textId="52A5195A" w:rsidR="00C039D9" w:rsidRPr="00C46C86" w:rsidRDefault="00C039D9" w:rsidP="00C039D9">
      <w:pPr>
        <w:pStyle w:val="Heading3"/>
        <w:rPr>
          <w:highlight w:val="darkGray"/>
        </w:rPr>
      </w:pPr>
      <w:r w:rsidRPr="00C46C86">
        <w:rPr>
          <w:highlight w:val="darkGray"/>
        </w:rPr>
        <w:t>BONNIE YEO LU-ANNE (SGP)</w:t>
      </w:r>
    </w:p>
    <w:p w14:paraId="58102D4A" w14:textId="3FCAD0F4" w:rsidR="00C039D9" w:rsidRPr="00814C16" w:rsidRDefault="00C039D9" w:rsidP="00C039D9">
      <w:pPr>
        <w:spacing w:after="0"/>
        <w:rPr>
          <w:color w:val="000000" w:themeColor="text1"/>
        </w:rPr>
      </w:pPr>
      <w:r w:rsidRPr="00C46C86">
        <w:rPr>
          <w:color w:val="000000" w:themeColor="text1"/>
          <w:highlight w:val="darkGray"/>
        </w:rPr>
        <w:t xml:space="preserve">Time: </w:t>
      </w:r>
      <w:r w:rsidR="00187579" w:rsidRPr="00C46C86">
        <w:rPr>
          <w:color w:val="000000" w:themeColor="text1"/>
          <w:highlight w:val="darkGray"/>
        </w:rPr>
        <w:t>29.94</w:t>
      </w:r>
      <w:r w:rsidRPr="00C46C86">
        <w:rPr>
          <w:color w:val="000000" w:themeColor="text1"/>
          <w:highlight w:val="darkGray"/>
        </w:rPr>
        <w:t xml:space="preserve">. She finished </w:t>
      </w:r>
      <w:r w:rsidR="005649FD" w:rsidRPr="00C46C86">
        <w:rPr>
          <w:color w:val="000000" w:themeColor="text1"/>
          <w:highlight w:val="darkGray"/>
        </w:rPr>
        <w:t>6th</w:t>
      </w:r>
      <w:r w:rsidRPr="00C46C86">
        <w:rPr>
          <w:color w:val="000000" w:themeColor="text1"/>
          <w:highlight w:val="darkGray"/>
        </w:rPr>
        <w:t xml:space="preserve"> out of </w:t>
      </w:r>
      <w:r w:rsidR="009E1C45" w:rsidRPr="00C46C86">
        <w:rPr>
          <w:color w:val="000000" w:themeColor="text1"/>
          <w:highlight w:val="darkGray"/>
        </w:rPr>
        <w:t>8</w:t>
      </w:r>
      <w:r w:rsidR="00762B63" w:rsidRPr="00C46C86">
        <w:rPr>
          <w:color w:val="000000" w:themeColor="text1"/>
          <w:highlight w:val="darkGray"/>
        </w:rPr>
        <w:t>.</w:t>
      </w:r>
    </w:p>
    <w:p w14:paraId="6F7C3802" w14:textId="77777777" w:rsidR="00C039D9" w:rsidRPr="00814C16" w:rsidRDefault="00C039D9" w:rsidP="00C039D9">
      <w:pPr>
        <w:spacing w:after="160" w:line="259" w:lineRule="auto"/>
        <w:rPr>
          <w:b/>
          <w:color w:val="000000" w:themeColor="text1"/>
          <w:u w:val="single"/>
        </w:rPr>
      </w:pPr>
    </w:p>
    <w:p w14:paraId="1D4DBA2F" w14:textId="77777777" w:rsidR="00C039D9" w:rsidRPr="003973DF" w:rsidRDefault="00C039D9" w:rsidP="00C039D9">
      <w:pPr>
        <w:pStyle w:val="Heading2"/>
        <w:rPr>
          <w:highlight w:val="darkGray"/>
        </w:rPr>
      </w:pPr>
      <w:r w:rsidRPr="003973DF">
        <w:rPr>
          <w:highlight w:val="darkGray"/>
        </w:rPr>
        <w:t>*SWIMMING – MEN 50M FREESTYLE FINAL*</w:t>
      </w:r>
    </w:p>
    <w:p w14:paraId="49EC6A66" w14:textId="77777777" w:rsidR="00C039D9" w:rsidRPr="003973DF" w:rsidRDefault="00C039D9" w:rsidP="00C039D9">
      <w:pPr>
        <w:pStyle w:val="Heading3"/>
        <w:rPr>
          <w:highlight w:val="darkGray"/>
        </w:rPr>
      </w:pPr>
      <w:r w:rsidRPr="003973DF">
        <w:rPr>
          <w:highlight w:val="darkGray"/>
        </w:rPr>
        <w:t>JONATHAN TAN EU JIN (SGP)</w:t>
      </w:r>
    </w:p>
    <w:p w14:paraId="0DBAB648" w14:textId="04144977" w:rsidR="00C039D9" w:rsidRPr="003973DF" w:rsidRDefault="00C039D9" w:rsidP="00C039D9">
      <w:pPr>
        <w:spacing w:after="0"/>
        <w:rPr>
          <w:color w:val="000000" w:themeColor="text1"/>
          <w:highlight w:val="darkGray"/>
        </w:rPr>
      </w:pPr>
      <w:r w:rsidRPr="003973DF">
        <w:rPr>
          <w:color w:val="000000" w:themeColor="text1"/>
          <w:highlight w:val="darkGray"/>
        </w:rPr>
        <w:t xml:space="preserve">Time: </w:t>
      </w:r>
      <w:r w:rsidR="00623815" w:rsidRPr="003973DF">
        <w:rPr>
          <w:color w:val="000000" w:themeColor="text1"/>
          <w:highlight w:val="darkGray"/>
        </w:rPr>
        <w:t>21.95</w:t>
      </w:r>
      <w:r w:rsidRPr="003973DF">
        <w:rPr>
          <w:color w:val="000000" w:themeColor="text1"/>
          <w:highlight w:val="darkGray"/>
        </w:rPr>
        <w:t xml:space="preserve">. He finished </w:t>
      </w:r>
      <w:r w:rsidR="00623815" w:rsidRPr="003973DF">
        <w:rPr>
          <w:color w:val="000000" w:themeColor="text1"/>
          <w:highlight w:val="darkGray"/>
        </w:rPr>
        <w:t>1st</w:t>
      </w:r>
      <w:r w:rsidRPr="003973DF">
        <w:rPr>
          <w:color w:val="000000" w:themeColor="text1"/>
          <w:highlight w:val="darkGray"/>
        </w:rPr>
        <w:t xml:space="preserve"> out of </w:t>
      </w:r>
      <w:r w:rsidR="00072223" w:rsidRPr="003973DF">
        <w:rPr>
          <w:color w:val="000000" w:themeColor="text1"/>
          <w:highlight w:val="darkGray"/>
        </w:rPr>
        <w:t>8</w:t>
      </w:r>
      <w:r w:rsidRPr="003973DF">
        <w:rPr>
          <w:color w:val="000000" w:themeColor="text1"/>
          <w:highlight w:val="darkGray"/>
        </w:rPr>
        <w:t xml:space="preserve"> and won the </w:t>
      </w:r>
      <w:r w:rsidR="001A6782" w:rsidRPr="003973DF">
        <w:rPr>
          <w:color w:val="000000" w:themeColor="text1"/>
          <w:highlight w:val="darkGray"/>
        </w:rPr>
        <w:t>Gold</w:t>
      </w:r>
      <w:r w:rsidRPr="003973DF">
        <w:rPr>
          <w:color w:val="000000" w:themeColor="text1"/>
          <w:highlight w:val="darkGray"/>
        </w:rPr>
        <w:t xml:space="preserve"> medal.</w:t>
      </w:r>
    </w:p>
    <w:p w14:paraId="4EEF98DC" w14:textId="77777777" w:rsidR="00C039D9" w:rsidRPr="003973DF" w:rsidRDefault="00C039D9" w:rsidP="00C039D9">
      <w:pPr>
        <w:spacing w:after="0"/>
        <w:rPr>
          <w:b/>
          <w:color w:val="000000" w:themeColor="text1"/>
          <w:highlight w:val="darkGray"/>
          <w:u w:val="single"/>
        </w:rPr>
      </w:pPr>
    </w:p>
    <w:p w14:paraId="58C80C4F" w14:textId="77777777" w:rsidR="00C039D9" w:rsidRPr="003973DF" w:rsidRDefault="00C039D9" w:rsidP="00C039D9">
      <w:pPr>
        <w:pStyle w:val="Heading3"/>
        <w:rPr>
          <w:highlight w:val="darkGray"/>
        </w:rPr>
      </w:pPr>
      <w:r w:rsidRPr="003973DF">
        <w:rPr>
          <w:highlight w:val="darkGray"/>
        </w:rPr>
        <w:t>TEONG TZEN WEI (SGP)</w:t>
      </w:r>
    </w:p>
    <w:p w14:paraId="0D8D0B1E" w14:textId="21D2B7F4" w:rsidR="00C039D9" w:rsidRPr="00814C16" w:rsidRDefault="00C039D9" w:rsidP="00C039D9">
      <w:pPr>
        <w:spacing w:after="0"/>
        <w:rPr>
          <w:color w:val="000000" w:themeColor="text1"/>
        </w:rPr>
      </w:pPr>
      <w:r w:rsidRPr="003973DF">
        <w:rPr>
          <w:color w:val="000000" w:themeColor="text1"/>
          <w:highlight w:val="darkGray"/>
        </w:rPr>
        <w:t xml:space="preserve">Time: </w:t>
      </w:r>
      <w:r w:rsidR="00F02662" w:rsidRPr="003973DF">
        <w:rPr>
          <w:color w:val="000000" w:themeColor="text1"/>
          <w:highlight w:val="darkGray"/>
        </w:rPr>
        <w:t>22.50</w:t>
      </w:r>
      <w:r w:rsidRPr="003973DF">
        <w:rPr>
          <w:color w:val="000000" w:themeColor="text1"/>
          <w:highlight w:val="darkGray"/>
        </w:rPr>
        <w:t xml:space="preserve">. He finished </w:t>
      </w:r>
      <w:r w:rsidR="005A3A3F" w:rsidRPr="003973DF">
        <w:rPr>
          <w:color w:val="000000" w:themeColor="text1"/>
          <w:highlight w:val="darkGray"/>
        </w:rPr>
        <w:t>2nd</w:t>
      </w:r>
      <w:r w:rsidRPr="003973DF">
        <w:rPr>
          <w:color w:val="000000" w:themeColor="text1"/>
          <w:highlight w:val="darkGray"/>
        </w:rPr>
        <w:t xml:space="preserve"> out of </w:t>
      </w:r>
      <w:r w:rsidR="00072223" w:rsidRPr="003973DF">
        <w:rPr>
          <w:color w:val="000000" w:themeColor="text1"/>
          <w:highlight w:val="darkGray"/>
        </w:rPr>
        <w:t>8</w:t>
      </w:r>
      <w:r w:rsidRPr="003973DF">
        <w:rPr>
          <w:color w:val="000000" w:themeColor="text1"/>
          <w:highlight w:val="darkGray"/>
        </w:rPr>
        <w:t xml:space="preserve"> and won the </w:t>
      </w:r>
      <w:r w:rsidR="001A6782" w:rsidRPr="003973DF">
        <w:rPr>
          <w:color w:val="000000" w:themeColor="text1"/>
          <w:highlight w:val="darkGray"/>
        </w:rPr>
        <w:t>Silver</w:t>
      </w:r>
      <w:r w:rsidRPr="003973DF">
        <w:rPr>
          <w:color w:val="000000" w:themeColor="text1"/>
          <w:highlight w:val="darkGray"/>
        </w:rPr>
        <w:t xml:space="preserve"> medal.</w:t>
      </w:r>
    </w:p>
    <w:p w14:paraId="79916B4D" w14:textId="77777777" w:rsidR="00C039D9" w:rsidRPr="00814C16" w:rsidRDefault="00C039D9" w:rsidP="00C039D9">
      <w:pPr>
        <w:spacing w:after="0"/>
        <w:rPr>
          <w:color w:val="000000" w:themeColor="text1"/>
        </w:rPr>
      </w:pPr>
    </w:p>
    <w:p w14:paraId="7E334FA3" w14:textId="4B8D6ECD" w:rsidR="00C039D9" w:rsidRPr="00A72AFA" w:rsidRDefault="00C039D9" w:rsidP="00C039D9">
      <w:pPr>
        <w:pStyle w:val="Heading2"/>
        <w:rPr>
          <w:highlight w:val="darkGray"/>
        </w:rPr>
      </w:pPr>
      <w:r w:rsidRPr="00A72AFA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A72AFA">
        <w:rPr>
          <w:highlight w:val="darkGray"/>
        </w:rPr>
        <w:t xml:space="preserve"> WOMEN 200M FREESTYLE FINAL*</w:t>
      </w:r>
    </w:p>
    <w:p w14:paraId="60DBD523" w14:textId="77777777" w:rsidR="00CA3EA2" w:rsidRPr="00A72AFA" w:rsidRDefault="00CA3EA2" w:rsidP="00CA3EA2">
      <w:pPr>
        <w:pStyle w:val="Heading3"/>
        <w:rPr>
          <w:highlight w:val="darkGray"/>
        </w:rPr>
      </w:pPr>
      <w:r w:rsidRPr="00A72AFA">
        <w:rPr>
          <w:highlight w:val="darkGray"/>
        </w:rPr>
        <w:t>GAN CHING HWEE (SGP)</w:t>
      </w:r>
    </w:p>
    <w:p w14:paraId="6C8C8F95" w14:textId="178699EA" w:rsidR="00CA3EA2" w:rsidRPr="00A72AFA" w:rsidRDefault="00CA3EA2" w:rsidP="00CA3EA2">
      <w:pPr>
        <w:spacing w:after="0"/>
        <w:rPr>
          <w:color w:val="000000" w:themeColor="text1"/>
          <w:highlight w:val="darkGray"/>
        </w:rPr>
      </w:pPr>
      <w:r w:rsidRPr="00A72AFA">
        <w:rPr>
          <w:color w:val="000000" w:themeColor="text1"/>
          <w:highlight w:val="darkGray"/>
        </w:rPr>
        <w:t xml:space="preserve">Time: </w:t>
      </w:r>
      <w:r w:rsidR="000A282A" w:rsidRPr="00A72AFA">
        <w:rPr>
          <w:color w:val="000000" w:themeColor="text1"/>
          <w:highlight w:val="darkGray"/>
        </w:rPr>
        <w:t>2</w:t>
      </w:r>
      <w:r w:rsidRPr="00A72AFA">
        <w:rPr>
          <w:color w:val="000000" w:themeColor="text1"/>
          <w:highlight w:val="darkGray"/>
        </w:rPr>
        <w:t>:</w:t>
      </w:r>
      <w:r w:rsidR="000A282A" w:rsidRPr="00A72AFA">
        <w:rPr>
          <w:color w:val="000000" w:themeColor="text1"/>
          <w:highlight w:val="darkGray"/>
        </w:rPr>
        <w:t>01</w:t>
      </w:r>
      <w:r w:rsidRPr="00A72AFA">
        <w:rPr>
          <w:color w:val="000000" w:themeColor="text1"/>
          <w:highlight w:val="darkGray"/>
        </w:rPr>
        <w:t>.</w:t>
      </w:r>
      <w:r w:rsidR="000A282A" w:rsidRPr="00A72AFA">
        <w:rPr>
          <w:color w:val="000000" w:themeColor="text1"/>
          <w:highlight w:val="darkGray"/>
        </w:rPr>
        <w:t>76</w:t>
      </w:r>
      <w:r w:rsidRPr="00A72AFA">
        <w:rPr>
          <w:color w:val="000000" w:themeColor="text1"/>
          <w:highlight w:val="darkGray"/>
        </w:rPr>
        <w:t xml:space="preserve">. She finished </w:t>
      </w:r>
      <w:r w:rsidR="000A282A" w:rsidRPr="00A72AFA">
        <w:rPr>
          <w:color w:val="000000" w:themeColor="text1"/>
          <w:highlight w:val="darkGray"/>
        </w:rPr>
        <w:t>1st</w:t>
      </w:r>
      <w:r w:rsidRPr="00A72AFA">
        <w:rPr>
          <w:color w:val="000000" w:themeColor="text1"/>
          <w:highlight w:val="darkGray"/>
        </w:rPr>
        <w:t xml:space="preserve"> out of 8 and won the </w:t>
      </w:r>
      <w:r w:rsidR="000A282A" w:rsidRPr="00A72AFA">
        <w:rPr>
          <w:color w:val="000000" w:themeColor="text1"/>
          <w:highlight w:val="darkGray"/>
        </w:rPr>
        <w:t>Gold</w:t>
      </w:r>
      <w:r w:rsidRPr="00A72AFA">
        <w:rPr>
          <w:color w:val="000000" w:themeColor="text1"/>
          <w:highlight w:val="darkGray"/>
        </w:rPr>
        <w:t xml:space="preserve"> medal.</w:t>
      </w:r>
    </w:p>
    <w:p w14:paraId="2963041D" w14:textId="77777777" w:rsidR="00CA3EA2" w:rsidRPr="00A72AFA" w:rsidRDefault="00CA3EA2" w:rsidP="00C039D9">
      <w:pPr>
        <w:pStyle w:val="Heading3"/>
        <w:rPr>
          <w:highlight w:val="darkGray"/>
        </w:rPr>
      </w:pPr>
    </w:p>
    <w:p w14:paraId="118312A2" w14:textId="5590A6FC" w:rsidR="00C039D9" w:rsidRPr="00A72AFA" w:rsidRDefault="00C039D9" w:rsidP="00C039D9">
      <w:pPr>
        <w:pStyle w:val="Heading3"/>
        <w:rPr>
          <w:highlight w:val="darkGray"/>
        </w:rPr>
      </w:pPr>
      <w:r w:rsidRPr="00A72AFA">
        <w:rPr>
          <w:highlight w:val="darkGray"/>
        </w:rPr>
        <w:t>CHAN ZI YI (SGP)</w:t>
      </w:r>
    </w:p>
    <w:p w14:paraId="6C6E9269" w14:textId="04C21D68" w:rsidR="00C039D9" w:rsidRPr="00814C16" w:rsidRDefault="00C039D9" w:rsidP="00C039D9">
      <w:pPr>
        <w:spacing w:after="0"/>
        <w:rPr>
          <w:color w:val="000000" w:themeColor="text1"/>
        </w:rPr>
      </w:pPr>
      <w:r w:rsidRPr="00A72AFA">
        <w:rPr>
          <w:color w:val="000000" w:themeColor="text1"/>
          <w:highlight w:val="darkGray"/>
        </w:rPr>
        <w:t xml:space="preserve">Time: </w:t>
      </w:r>
      <w:r w:rsidR="000A282A" w:rsidRPr="00A72AFA">
        <w:rPr>
          <w:color w:val="000000" w:themeColor="text1"/>
          <w:highlight w:val="darkGray"/>
        </w:rPr>
        <w:t>2</w:t>
      </w:r>
      <w:r w:rsidRPr="00A72AFA">
        <w:rPr>
          <w:color w:val="000000" w:themeColor="text1"/>
          <w:highlight w:val="darkGray"/>
        </w:rPr>
        <w:t>:</w:t>
      </w:r>
      <w:r w:rsidR="001A53B6" w:rsidRPr="00A72AFA">
        <w:rPr>
          <w:color w:val="000000" w:themeColor="text1"/>
          <w:highlight w:val="darkGray"/>
        </w:rPr>
        <w:t>02</w:t>
      </w:r>
      <w:r w:rsidRPr="00A72AFA">
        <w:rPr>
          <w:color w:val="000000" w:themeColor="text1"/>
          <w:highlight w:val="darkGray"/>
        </w:rPr>
        <w:t>.</w:t>
      </w:r>
      <w:r w:rsidR="001A53B6" w:rsidRPr="00A72AFA">
        <w:rPr>
          <w:color w:val="000000" w:themeColor="text1"/>
          <w:highlight w:val="darkGray"/>
        </w:rPr>
        <w:t>94</w:t>
      </w:r>
      <w:r w:rsidRPr="00A72AFA">
        <w:rPr>
          <w:color w:val="000000" w:themeColor="text1"/>
          <w:highlight w:val="darkGray"/>
        </w:rPr>
        <w:t xml:space="preserve">. She finished 3rd out of </w:t>
      </w:r>
      <w:r w:rsidR="00072223" w:rsidRPr="00A72AFA">
        <w:rPr>
          <w:color w:val="000000" w:themeColor="text1"/>
          <w:highlight w:val="darkGray"/>
        </w:rPr>
        <w:t>8</w:t>
      </w:r>
      <w:r w:rsidRPr="00A72AFA">
        <w:rPr>
          <w:color w:val="000000" w:themeColor="text1"/>
          <w:highlight w:val="darkGray"/>
        </w:rPr>
        <w:t xml:space="preserve"> and won the </w:t>
      </w:r>
      <w:r w:rsidR="000A282A" w:rsidRPr="00A72AFA">
        <w:rPr>
          <w:color w:val="000000" w:themeColor="text1"/>
          <w:highlight w:val="darkGray"/>
        </w:rPr>
        <w:t>Bronze</w:t>
      </w:r>
      <w:r w:rsidRPr="00A72AFA">
        <w:rPr>
          <w:color w:val="000000" w:themeColor="text1"/>
          <w:highlight w:val="darkGray"/>
        </w:rPr>
        <w:t xml:space="preserve"> medal.</w:t>
      </w:r>
      <w:r w:rsidR="00D31249" w:rsidRPr="00A72AFA">
        <w:rPr>
          <w:color w:val="000000" w:themeColor="text1"/>
          <w:highlight w:val="darkGray"/>
        </w:rPr>
        <w:t xml:space="preserve"> She has set a new Personal Best.</w:t>
      </w:r>
      <w:r w:rsidR="00D31249">
        <w:rPr>
          <w:color w:val="000000" w:themeColor="text1"/>
        </w:rPr>
        <w:t xml:space="preserve"> </w:t>
      </w:r>
    </w:p>
    <w:p w14:paraId="68F3C3DF" w14:textId="77777777" w:rsidR="00C039D9" w:rsidRPr="00814C16" w:rsidRDefault="00C039D9" w:rsidP="00C039D9">
      <w:pPr>
        <w:spacing w:after="0"/>
        <w:rPr>
          <w:color w:val="000000" w:themeColor="text1"/>
        </w:rPr>
      </w:pPr>
    </w:p>
    <w:p w14:paraId="6CF7206D" w14:textId="77777777" w:rsidR="00C039D9" w:rsidRPr="00814C16" w:rsidRDefault="00C039D9" w:rsidP="00C039D9">
      <w:pPr>
        <w:spacing w:after="0"/>
        <w:rPr>
          <w:color w:val="000000" w:themeColor="text1"/>
        </w:rPr>
      </w:pPr>
    </w:p>
    <w:p w14:paraId="5FA3E996" w14:textId="77777777" w:rsidR="00C039D9" w:rsidRPr="00814C16" w:rsidRDefault="00C039D9" w:rsidP="00C039D9">
      <w:pPr>
        <w:spacing w:after="0"/>
        <w:rPr>
          <w:b/>
          <w:bCs/>
        </w:rPr>
      </w:pPr>
    </w:p>
    <w:p w14:paraId="469937A1" w14:textId="130B05F3" w:rsidR="00925DC6" w:rsidRPr="00E27E1C" w:rsidRDefault="00925DC6" w:rsidP="00A32477">
      <w:pPr>
        <w:pStyle w:val="Heading2"/>
        <w:rPr>
          <w:highlight w:val="darkGray"/>
        </w:rPr>
      </w:pPr>
      <w:r w:rsidRPr="00E27E1C">
        <w:rPr>
          <w:highlight w:val="darkGray"/>
        </w:rPr>
        <w:t xml:space="preserve">*SWIMMING – </w:t>
      </w:r>
      <w:r w:rsidR="00A32477" w:rsidRPr="00E27E1C">
        <w:rPr>
          <w:highlight w:val="darkGray"/>
        </w:rPr>
        <w:t>MEN</w:t>
      </w:r>
      <w:r w:rsidRPr="00E27E1C">
        <w:rPr>
          <w:highlight w:val="darkGray"/>
        </w:rPr>
        <w:t xml:space="preserve"> 100M BREASTSTROKE </w:t>
      </w:r>
      <w:r w:rsidR="000A76A2" w:rsidRPr="00E27E1C">
        <w:rPr>
          <w:highlight w:val="darkGray"/>
        </w:rPr>
        <w:t>FINAL</w:t>
      </w:r>
      <w:r w:rsidRPr="00E27E1C">
        <w:rPr>
          <w:highlight w:val="darkGray"/>
        </w:rPr>
        <w:t>*</w:t>
      </w:r>
    </w:p>
    <w:p w14:paraId="6712DE68" w14:textId="77777777" w:rsidR="00CB1136" w:rsidRPr="00E27E1C" w:rsidRDefault="00CB1136" w:rsidP="00CB1136">
      <w:pPr>
        <w:pStyle w:val="Heading3"/>
        <w:rPr>
          <w:highlight w:val="darkGray"/>
        </w:rPr>
      </w:pPr>
      <w:r w:rsidRPr="00E27E1C">
        <w:rPr>
          <w:highlight w:val="darkGray"/>
        </w:rPr>
        <w:t>NICHOLAS RUI KARSTEN MAHABIR (SGP)</w:t>
      </w:r>
    </w:p>
    <w:p w14:paraId="59EB1FCF" w14:textId="6693AE8C" w:rsidR="00CB1136" w:rsidRPr="00E27E1C" w:rsidRDefault="00CB1136" w:rsidP="00CB1136">
      <w:pPr>
        <w:spacing w:after="0"/>
        <w:rPr>
          <w:color w:val="000000" w:themeColor="text1"/>
          <w:highlight w:val="darkGray"/>
        </w:rPr>
      </w:pPr>
      <w:r w:rsidRPr="00E27E1C">
        <w:rPr>
          <w:color w:val="000000" w:themeColor="text1"/>
          <w:highlight w:val="darkGray"/>
        </w:rPr>
        <w:t xml:space="preserve">Time: </w:t>
      </w:r>
      <w:r w:rsidR="003547BE" w:rsidRPr="00E27E1C">
        <w:rPr>
          <w:color w:val="000000" w:themeColor="text1"/>
          <w:highlight w:val="darkGray"/>
        </w:rPr>
        <w:t>1</w:t>
      </w:r>
      <w:r w:rsidRPr="00E27E1C">
        <w:rPr>
          <w:color w:val="000000" w:themeColor="text1"/>
          <w:highlight w:val="darkGray"/>
        </w:rPr>
        <w:t>:</w:t>
      </w:r>
      <w:r w:rsidR="007328CD" w:rsidRPr="00E27E1C">
        <w:rPr>
          <w:color w:val="000000" w:themeColor="text1"/>
          <w:highlight w:val="darkGray"/>
        </w:rPr>
        <w:t>01</w:t>
      </w:r>
      <w:r w:rsidRPr="00E27E1C">
        <w:rPr>
          <w:color w:val="000000" w:themeColor="text1"/>
          <w:highlight w:val="darkGray"/>
        </w:rPr>
        <w:t>.</w:t>
      </w:r>
      <w:r w:rsidR="007328CD" w:rsidRPr="00E27E1C">
        <w:rPr>
          <w:color w:val="000000" w:themeColor="text1"/>
          <w:highlight w:val="darkGray"/>
        </w:rPr>
        <w:t>2</w:t>
      </w:r>
      <w:r w:rsidRPr="00E27E1C">
        <w:rPr>
          <w:color w:val="000000" w:themeColor="text1"/>
          <w:highlight w:val="darkGray"/>
        </w:rPr>
        <w:t>2. He finished 2nd out of 8 and won the Silver medal.</w:t>
      </w:r>
    </w:p>
    <w:p w14:paraId="0FC658B1" w14:textId="77777777" w:rsidR="00CB1136" w:rsidRPr="00E27E1C" w:rsidRDefault="00CB1136" w:rsidP="000B25E3">
      <w:pPr>
        <w:pStyle w:val="Heading3"/>
        <w:rPr>
          <w:highlight w:val="darkGray"/>
        </w:rPr>
      </w:pPr>
    </w:p>
    <w:p w14:paraId="7EF7E969" w14:textId="47407B48" w:rsidR="00925DC6" w:rsidRPr="00E27E1C" w:rsidRDefault="00925DC6" w:rsidP="000B25E3">
      <w:pPr>
        <w:pStyle w:val="Heading3"/>
        <w:rPr>
          <w:highlight w:val="darkGray"/>
        </w:rPr>
      </w:pPr>
      <w:r w:rsidRPr="00E27E1C">
        <w:rPr>
          <w:highlight w:val="darkGray"/>
        </w:rPr>
        <w:t>MAXIMILLIAN ANG WEI (SGP)</w:t>
      </w:r>
    </w:p>
    <w:p w14:paraId="10A6156F" w14:textId="5A785D22" w:rsidR="00925DC6" w:rsidRDefault="00925DC6" w:rsidP="00CB1136">
      <w:pPr>
        <w:spacing w:after="0"/>
        <w:rPr>
          <w:color w:val="000000" w:themeColor="text1"/>
        </w:rPr>
      </w:pPr>
      <w:r w:rsidRPr="00E27E1C">
        <w:rPr>
          <w:color w:val="000000" w:themeColor="text1"/>
          <w:highlight w:val="darkGray"/>
        </w:rPr>
        <w:t xml:space="preserve">Time: </w:t>
      </w:r>
      <w:r w:rsidR="003547BE" w:rsidRPr="00E27E1C">
        <w:rPr>
          <w:color w:val="000000" w:themeColor="text1"/>
          <w:highlight w:val="darkGray"/>
        </w:rPr>
        <w:t>1</w:t>
      </w:r>
      <w:r w:rsidRPr="00E27E1C">
        <w:rPr>
          <w:color w:val="000000" w:themeColor="text1"/>
          <w:highlight w:val="darkGray"/>
        </w:rPr>
        <w:t>:</w:t>
      </w:r>
      <w:r w:rsidR="007328CD" w:rsidRPr="00E27E1C">
        <w:rPr>
          <w:color w:val="000000" w:themeColor="text1"/>
          <w:highlight w:val="darkGray"/>
        </w:rPr>
        <w:t>02</w:t>
      </w:r>
      <w:r w:rsidRPr="00E27E1C">
        <w:rPr>
          <w:color w:val="000000" w:themeColor="text1"/>
          <w:highlight w:val="darkGray"/>
        </w:rPr>
        <w:t>.</w:t>
      </w:r>
      <w:r w:rsidR="007328CD" w:rsidRPr="00E27E1C">
        <w:rPr>
          <w:color w:val="000000" w:themeColor="text1"/>
          <w:highlight w:val="darkGray"/>
        </w:rPr>
        <w:t>21</w:t>
      </w:r>
      <w:r w:rsidRPr="00E27E1C">
        <w:rPr>
          <w:color w:val="000000" w:themeColor="text1"/>
          <w:highlight w:val="darkGray"/>
        </w:rPr>
        <w:t xml:space="preserve">. He finished 3rd out of </w:t>
      </w:r>
      <w:r w:rsidR="00072223" w:rsidRPr="00E27E1C">
        <w:rPr>
          <w:color w:val="000000" w:themeColor="text1"/>
          <w:highlight w:val="darkGray"/>
        </w:rPr>
        <w:t>8</w:t>
      </w:r>
      <w:r w:rsidRPr="00E27E1C">
        <w:rPr>
          <w:color w:val="000000" w:themeColor="text1"/>
          <w:highlight w:val="darkGray"/>
        </w:rPr>
        <w:t xml:space="preserve"> and won </w:t>
      </w:r>
      <w:r w:rsidR="00814C16" w:rsidRPr="00E27E1C">
        <w:rPr>
          <w:color w:val="000000" w:themeColor="text1"/>
          <w:highlight w:val="darkGray"/>
        </w:rPr>
        <w:t xml:space="preserve">the </w:t>
      </w:r>
      <w:r w:rsidR="00CB1136" w:rsidRPr="00E27E1C">
        <w:rPr>
          <w:color w:val="000000" w:themeColor="text1"/>
          <w:highlight w:val="darkGray"/>
        </w:rPr>
        <w:t>Bronze</w:t>
      </w:r>
      <w:r w:rsidRPr="00E27E1C">
        <w:rPr>
          <w:color w:val="000000" w:themeColor="text1"/>
          <w:highlight w:val="darkGray"/>
        </w:rPr>
        <w:t xml:space="preserve"> medal.</w:t>
      </w:r>
    </w:p>
    <w:p w14:paraId="7C28E057" w14:textId="77777777" w:rsidR="00CB1136" w:rsidRPr="00CB1136" w:rsidRDefault="00CB1136" w:rsidP="00CB1136">
      <w:pPr>
        <w:spacing w:after="0"/>
        <w:rPr>
          <w:color w:val="000000" w:themeColor="text1"/>
        </w:rPr>
      </w:pPr>
    </w:p>
    <w:p w14:paraId="4F20258B" w14:textId="43388FF0" w:rsidR="00925DC6" w:rsidRPr="0064586A" w:rsidRDefault="00925DC6" w:rsidP="00A32477">
      <w:pPr>
        <w:pStyle w:val="Heading2"/>
        <w:rPr>
          <w:highlight w:val="darkGray"/>
        </w:rPr>
      </w:pPr>
      <w:r w:rsidRPr="0064586A">
        <w:rPr>
          <w:highlight w:val="darkGray"/>
        </w:rPr>
        <w:t xml:space="preserve">*SWIMMING </w:t>
      </w:r>
      <w:r w:rsidR="004868A7">
        <w:rPr>
          <w:highlight w:val="darkGray"/>
        </w:rPr>
        <w:t>–</w:t>
      </w:r>
      <w:r w:rsidRPr="0064586A">
        <w:rPr>
          <w:highlight w:val="darkGray"/>
        </w:rPr>
        <w:t xml:space="preserve"> WO</w:t>
      </w:r>
      <w:r w:rsidR="00A32477" w:rsidRPr="0064586A">
        <w:rPr>
          <w:highlight w:val="darkGray"/>
        </w:rPr>
        <w:t>MEN</w:t>
      </w:r>
      <w:r w:rsidRPr="0064586A">
        <w:rPr>
          <w:highlight w:val="darkGray"/>
        </w:rPr>
        <w:t xml:space="preserve"> 200M INDIVIDUAL MEDLEY </w:t>
      </w:r>
      <w:r w:rsidR="000A76A2" w:rsidRPr="0064586A">
        <w:rPr>
          <w:highlight w:val="darkGray"/>
        </w:rPr>
        <w:t>FINAL*</w:t>
      </w:r>
    </w:p>
    <w:p w14:paraId="70DBCD32" w14:textId="77777777" w:rsidR="0077737E" w:rsidRPr="0064586A" w:rsidRDefault="0077737E" w:rsidP="0077737E">
      <w:pPr>
        <w:pStyle w:val="Heading3"/>
        <w:rPr>
          <w:highlight w:val="darkGray"/>
        </w:rPr>
      </w:pPr>
      <w:r w:rsidRPr="0064586A">
        <w:rPr>
          <w:highlight w:val="darkGray"/>
        </w:rPr>
        <w:t>SIM EN YI LETITIA (SGP)</w:t>
      </w:r>
    </w:p>
    <w:p w14:paraId="3B5BF019" w14:textId="274AF66F" w:rsidR="0077737E" w:rsidRPr="0064586A" w:rsidRDefault="0077737E" w:rsidP="0077737E">
      <w:pPr>
        <w:spacing w:after="0"/>
        <w:rPr>
          <w:color w:val="000000" w:themeColor="text1"/>
          <w:highlight w:val="darkGray"/>
        </w:rPr>
      </w:pPr>
      <w:r w:rsidRPr="0064586A">
        <w:rPr>
          <w:color w:val="000000" w:themeColor="text1"/>
          <w:highlight w:val="darkGray"/>
        </w:rPr>
        <w:t>Time: 2:14.49. She finished 1st out of 8 and won the Gold medal.</w:t>
      </w:r>
      <w:r w:rsidR="00CE4CCA" w:rsidRPr="0064586A">
        <w:rPr>
          <w:color w:val="000000" w:themeColor="text1"/>
          <w:highlight w:val="darkGray"/>
        </w:rPr>
        <w:t xml:space="preserve"> She has set a new Personal Best. </w:t>
      </w:r>
    </w:p>
    <w:p w14:paraId="05571A22" w14:textId="77777777" w:rsidR="0077737E" w:rsidRPr="0064586A" w:rsidRDefault="0077737E" w:rsidP="000B25E3">
      <w:pPr>
        <w:pStyle w:val="Heading3"/>
        <w:rPr>
          <w:highlight w:val="darkGray"/>
        </w:rPr>
      </w:pPr>
    </w:p>
    <w:p w14:paraId="1F4D1F43" w14:textId="3F56F08D" w:rsidR="00925DC6" w:rsidRPr="0064586A" w:rsidRDefault="00925DC6" w:rsidP="000B25E3">
      <w:pPr>
        <w:pStyle w:val="Heading3"/>
        <w:rPr>
          <w:highlight w:val="darkGray"/>
        </w:rPr>
      </w:pPr>
      <w:r w:rsidRPr="0064586A">
        <w:rPr>
          <w:highlight w:val="darkGray"/>
        </w:rPr>
        <w:t>QUAH JING WEN (SGP)</w:t>
      </w:r>
    </w:p>
    <w:p w14:paraId="105B8FB7" w14:textId="26181D8B" w:rsidR="00FF6E93" w:rsidRPr="00814C16" w:rsidRDefault="00FF6E93" w:rsidP="00FF6E93">
      <w:pPr>
        <w:spacing w:after="0"/>
        <w:rPr>
          <w:color w:val="000000" w:themeColor="text1"/>
        </w:rPr>
      </w:pPr>
      <w:r w:rsidRPr="0064586A">
        <w:rPr>
          <w:color w:val="000000" w:themeColor="text1"/>
          <w:highlight w:val="darkGray"/>
        </w:rPr>
        <w:t xml:space="preserve">Time: </w:t>
      </w:r>
      <w:r w:rsidR="00501A14" w:rsidRPr="0064586A">
        <w:rPr>
          <w:color w:val="000000" w:themeColor="text1"/>
          <w:highlight w:val="darkGray"/>
        </w:rPr>
        <w:t>2</w:t>
      </w:r>
      <w:r w:rsidRPr="0064586A">
        <w:rPr>
          <w:color w:val="000000" w:themeColor="text1"/>
          <w:highlight w:val="darkGray"/>
        </w:rPr>
        <w:t>:1</w:t>
      </w:r>
      <w:r w:rsidR="00CE4CCA" w:rsidRPr="0064586A">
        <w:rPr>
          <w:color w:val="000000" w:themeColor="text1"/>
          <w:highlight w:val="darkGray"/>
        </w:rPr>
        <w:t>6</w:t>
      </w:r>
      <w:r w:rsidRPr="0064586A">
        <w:rPr>
          <w:color w:val="000000" w:themeColor="text1"/>
          <w:highlight w:val="darkGray"/>
        </w:rPr>
        <w:t>.3</w:t>
      </w:r>
      <w:r w:rsidR="00CE4CCA" w:rsidRPr="0064586A">
        <w:rPr>
          <w:color w:val="000000" w:themeColor="text1"/>
          <w:highlight w:val="darkGray"/>
        </w:rPr>
        <w:t>9</w:t>
      </w:r>
      <w:r w:rsidRPr="0064586A">
        <w:rPr>
          <w:color w:val="000000" w:themeColor="text1"/>
          <w:highlight w:val="darkGray"/>
        </w:rPr>
        <w:t xml:space="preserve">. She finished 3rd out of </w:t>
      </w:r>
      <w:r w:rsidR="00072223" w:rsidRPr="0064586A">
        <w:rPr>
          <w:color w:val="000000" w:themeColor="text1"/>
          <w:highlight w:val="darkGray"/>
        </w:rPr>
        <w:t>8</w:t>
      </w:r>
      <w:r w:rsidRPr="0064586A">
        <w:rPr>
          <w:color w:val="000000" w:themeColor="text1"/>
          <w:highlight w:val="darkGray"/>
        </w:rPr>
        <w:t xml:space="preserve"> and won </w:t>
      </w:r>
      <w:r w:rsidR="00814C16" w:rsidRPr="0064586A">
        <w:rPr>
          <w:color w:val="000000" w:themeColor="text1"/>
          <w:highlight w:val="darkGray"/>
        </w:rPr>
        <w:t xml:space="preserve">the </w:t>
      </w:r>
      <w:r w:rsidR="0077737E" w:rsidRPr="0064586A">
        <w:rPr>
          <w:color w:val="000000" w:themeColor="text1"/>
          <w:highlight w:val="darkGray"/>
        </w:rPr>
        <w:t>Bronze</w:t>
      </w:r>
      <w:r w:rsidRPr="0064586A">
        <w:rPr>
          <w:color w:val="000000" w:themeColor="text1"/>
          <w:highlight w:val="darkGray"/>
        </w:rPr>
        <w:t xml:space="preserve"> medal.</w:t>
      </w:r>
    </w:p>
    <w:p w14:paraId="612BECBD" w14:textId="77777777" w:rsidR="00925DC6" w:rsidRPr="00814C16" w:rsidRDefault="00925DC6" w:rsidP="00925DC6">
      <w:pPr>
        <w:spacing w:after="160" w:line="259" w:lineRule="auto"/>
        <w:rPr>
          <w:color w:val="000000" w:themeColor="text1"/>
        </w:rPr>
      </w:pPr>
    </w:p>
    <w:p w14:paraId="52B23FE6" w14:textId="0C47A1E4" w:rsidR="00FF6E93" w:rsidRPr="0085321E" w:rsidRDefault="00FF6E93" w:rsidP="00A32477">
      <w:pPr>
        <w:pStyle w:val="Heading2"/>
        <w:rPr>
          <w:highlight w:val="darkGray"/>
        </w:rPr>
      </w:pPr>
      <w:r w:rsidRPr="0085321E">
        <w:rPr>
          <w:highlight w:val="darkGray"/>
        </w:rPr>
        <w:t xml:space="preserve">*SWIMMING – </w:t>
      </w:r>
      <w:r w:rsidR="00A32477" w:rsidRPr="0085321E">
        <w:rPr>
          <w:highlight w:val="darkGray"/>
        </w:rPr>
        <w:t>MEN</w:t>
      </w:r>
      <w:r w:rsidRPr="0085321E">
        <w:rPr>
          <w:highlight w:val="darkGray"/>
        </w:rPr>
        <w:t xml:space="preserve"> 4 X 200M FREESTYLE RELAY FINAL*</w:t>
      </w:r>
    </w:p>
    <w:p w14:paraId="3F429FB3" w14:textId="5DDBC8ED" w:rsidR="00FF6E93" w:rsidRPr="0085321E" w:rsidRDefault="00FF6E93" w:rsidP="000B25E3">
      <w:pPr>
        <w:pStyle w:val="Heading3"/>
        <w:rPr>
          <w:highlight w:val="darkGray"/>
        </w:rPr>
      </w:pPr>
      <w:r w:rsidRPr="0085321E">
        <w:rPr>
          <w:highlight w:val="darkGray"/>
        </w:rPr>
        <w:t xml:space="preserve">TEAM OF </w:t>
      </w:r>
      <w:r w:rsidR="003C753C" w:rsidRPr="0085321E">
        <w:rPr>
          <w:highlight w:val="darkGray"/>
        </w:rPr>
        <w:t>JONATHAN TAN EU JIN, GLEN LIM JUN WEI, ARDI ZULHIMI BIN MOHAMED AZMAN &amp; CHUA YI SHOU DARREN</w:t>
      </w:r>
    </w:p>
    <w:p w14:paraId="4EAC794D" w14:textId="121EF3A1" w:rsidR="00FF6E93" w:rsidRPr="00814C16" w:rsidRDefault="00FF6E93" w:rsidP="00FF6E93">
      <w:pPr>
        <w:spacing w:after="0"/>
      </w:pPr>
      <w:r w:rsidRPr="0085321E">
        <w:rPr>
          <w:highlight w:val="darkGray"/>
        </w:rPr>
        <w:t xml:space="preserve">Time: </w:t>
      </w:r>
      <w:r w:rsidR="00570FB7" w:rsidRPr="0085321E">
        <w:rPr>
          <w:highlight w:val="darkGray"/>
        </w:rPr>
        <w:t>07</w:t>
      </w:r>
      <w:r w:rsidRPr="0085321E">
        <w:rPr>
          <w:highlight w:val="darkGray"/>
        </w:rPr>
        <w:t>:</w:t>
      </w:r>
      <w:r w:rsidR="005D1D1A" w:rsidRPr="0085321E">
        <w:rPr>
          <w:highlight w:val="darkGray"/>
        </w:rPr>
        <w:t>21</w:t>
      </w:r>
      <w:r w:rsidRPr="0085321E">
        <w:rPr>
          <w:highlight w:val="darkGray"/>
        </w:rPr>
        <w:t>.</w:t>
      </w:r>
      <w:r w:rsidR="005D1D1A" w:rsidRPr="0085321E">
        <w:rPr>
          <w:highlight w:val="darkGray"/>
        </w:rPr>
        <w:t>5</w:t>
      </w:r>
      <w:r w:rsidRPr="0085321E">
        <w:rPr>
          <w:highlight w:val="darkGray"/>
        </w:rPr>
        <w:t xml:space="preserve">0. They finished </w:t>
      </w:r>
      <w:r w:rsidR="00285807" w:rsidRPr="0085321E">
        <w:rPr>
          <w:highlight w:val="darkGray"/>
        </w:rPr>
        <w:t>2nd</w:t>
      </w:r>
      <w:r w:rsidRPr="0085321E">
        <w:rPr>
          <w:highlight w:val="darkGray"/>
        </w:rPr>
        <w:t xml:space="preserve"> out of </w:t>
      </w:r>
      <w:r w:rsidR="008C7AD8" w:rsidRPr="0085321E">
        <w:rPr>
          <w:highlight w:val="darkGray"/>
        </w:rPr>
        <w:t>6</w:t>
      </w:r>
      <w:r w:rsidRPr="0085321E">
        <w:rPr>
          <w:highlight w:val="darkGray"/>
        </w:rPr>
        <w:t xml:space="preserve"> and won </w:t>
      </w:r>
      <w:r w:rsidR="00814C16" w:rsidRPr="0085321E">
        <w:rPr>
          <w:highlight w:val="darkGray"/>
        </w:rPr>
        <w:t xml:space="preserve">the </w:t>
      </w:r>
      <w:r w:rsidR="00850326" w:rsidRPr="0085321E">
        <w:rPr>
          <w:highlight w:val="darkGray"/>
        </w:rPr>
        <w:t>Silver</w:t>
      </w:r>
      <w:r w:rsidRPr="0085321E">
        <w:rPr>
          <w:highlight w:val="darkGray"/>
        </w:rPr>
        <w:t xml:space="preserve"> medal.</w:t>
      </w:r>
    </w:p>
    <w:p w14:paraId="5BE37A57" w14:textId="31DC1E81" w:rsidR="00C52E59" w:rsidRPr="00814C16" w:rsidRDefault="00DF7CEE" w:rsidP="00925DC6">
      <w:pPr>
        <w:spacing w:after="160" w:line="259" w:lineRule="auto"/>
        <w:rPr>
          <w:b/>
          <w:color w:val="000000" w:themeColor="text1"/>
          <w:u w:val="single"/>
        </w:rPr>
      </w:pPr>
      <w:r w:rsidRPr="00814C16">
        <w:rPr>
          <w:b/>
          <w:color w:val="000000" w:themeColor="text1"/>
          <w:u w:val="single"/>
        </w:rPr>
        <w:br w:type="page"/>
      </w:r>
    </w:p>
    <w:p w14:paraId="690DBE7C" w14:textId="1F343B85" w:rsidR="00C52E59" w:rsidRPr="00814C16" w:rsidRDefault="00C52E59" w:rsidP="00A32477">
      <w:pPr>
        <w:pStyle w:val="Heading1"/>
      </w:pPr>
      <w:r w:rsidRPr="00814C16">
        <w:lastRenderedPageBreak/>
        <w:t>8 May – Heats</w:t>
      </w:r>
    </w:p>
    <w:p w14:paraId="4F5181A0" w14:textId="4E440643" w:rsidR="00C52E59" w:rsidRPr="00814C16" w:rsidRDefault="00C52E59" w:rsidP="00C52E59">
      <w:pPr>
        <w:spacing w:after="160" w:line="259" w:lineRule="auto"/>
        <w:rPr>
          <w:b/>
          <w:color w:val="000000" w:themeColor="text1"/>
          <w:u w:val="single"/>
        </w:rPr>
      </w:pPr>
    </w:p>
    <w:p w14:paraId="2A4D9778" w14:textId="4CFFF7FD" w:rsidR="00E96CA1" w:rsidRPr="0077693A" w:rsidRDefault="00E96CA1" w:rsidP="00E96CA1">
      <w:pPr>
        <w:pStyle w:val="Heading2"/>
        <w:rPr>
          <w:highlight w:val="darkGray"/>
        </w:rPr>
      </w:pPr>
      <w:r w:rsidRPr="0077693A">
        <w:rPr>
          <w:highlight w:val="darkGray"/>
        </w:rPr>
        <w:t xml:space="preserve">*SWIMMING </w:t>
      </w:r>
      <w:r w:rsidR="0077693A" w:rsidRPr="0077693A">
        <w:rPr>
          <w:highlight w:val="darkGray"/>
        </w:rPr>
        <w:t>–</w:t>
      </w:r>
      <w:r w:rsidRPr="0077693A">
        <w:rPr>
          <w:highlight w:val="darkGray"/>
        </w:rPr>
        <w:t xml:space="preserve"> WOMEN 100M FREESTYLE HEAT*</w:t>
      </w:r>
    </w:p>
    <w:p w14:paraId="4EAA200E" w14:textId="77777777" w:rsidR="00E96CA1" w:rsidRPr="0077693A" w:rsidRDefault="00E96CA1" w:rsidP="00E96CA1">
      <w:pPr>
        <w:pStyle w:val="Heading3"/>
        <w:rPr>
          <w:highlight w:val="darkGray"/>
        </w:rPr>
      </w:pPr>
      <w:r w:rsidRPr="0077693A">
        <w:rPr>
          <w:highlight w:val="darkGray"/>
        </w:rPr>
        <w:t>QUAH TING WEN (SGP)</w:t>
      </w:r>
    </w:p>
    <w:p w14:paraId="630E332B" w14:textId="65184039" w:rsidR="00E96CA1" w:rsidRPr="0077693A" w:rsidRDefault="00E96CA1" w:rsidP="00A22066">
      <w:pPr>
        <w:spacing w:after="0"/>
        <w:rPr>
          <w:color w:val="000000" w:themeColor="text1"/>
          <w:highlight w:val="darkGray"/>
        </w:rPr>
      </w:pPr>
      <w:r w:rsidRPr="0077693A">
        <w:rPr>
          <w:color w:val="000000" w:themeColor="text1"/>
          <w:highlight w:val="darkGray"/>
        </w:rPr>
        <w:t xml:space="preserve">Time: </w:t>
      </w:r>
      <w:r w:rsidR="00A22066" w:rsidRPr="0077693A">
        <w:rPr>
          <w:color w:val="000000" w:themeColor="text1"/>
          <w:highlight w:val="darkGray"/>
        </w:rPr>
        <w:t>56.78</w:t>
      </w:r>
      <w:r w:rsidRPr="0077693A">
        <w:rPr>
          <w:color w:val="000000" w:themeColor="text1"/>
          <w:highlight w:val="darkGray"/>
        </w:rPr>
        <w:t xml:space="preserve">. She finished </w:t>
      </w:r>
      <w:r w:rsidR="00A22066" w:rsidRPr="0077693A">
        <w:rPr>
          <w:color w:val="000000" w:themeColor="text1"/>
          <w:highlight w:val="darkGray"/>
        </w:rPr>
        <w:t>1st</w:t>
      </w:r>
      <w:r w:rsidRPr="0077693A">
        <w:rPr>
          <w:color w:val="000000" w:themeColor="text1"/>
          <w:highlight w:val="darkGray"/>
        </w:rPr>
        <w:t xml:space="preserve"> out of 1</w:t>
      </w:r>
      <w:r w:rsidR="00A22066" w:rsidRPr="0077693A">
        <w:rPr>
          <w:color w:val="000000" w:themeColor="text1"/>
          <w:highlight w:val="darkGray"/>
        </w:rPr>
        <w:t>5</w:t>
      </w:r>
      <w:r w:rsidRPr="0077693A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77693A">
        <w:rPr>
          <w:color w:val="000000" w:themeColor="text1"/>
          <w:highlight w:val="darkGray"/>
        </w:rPr>
        <w:t>today at 1800hr</w:t>
      </w:r>
      <w:r w:rsidRPr="0077693A">
        <w:rPr>
          <w:color w:val="000000" w:themeColor="text1"/>
          <w:highlight w:val="darkGray"/>
        </w:rPr>
        <w:t xml:space="preserve"> (CAM time).</w:t>
      </w:r>
    </w:p>
    <w:p w14:paraId="6AD1A30E" w14:textId="77777777" w:rsidR="00A22066" w:rsidRPr="0077693A" w:rsidRDefault="00A22066" w:rsidP="00A22066">
      <w:pPr>
        <w:spacing w:after="0"/>
        <w:rPr>
          <w:color w:val="000000" w:themeColor="text1"/>
          <w:highlight w:val="darkGray"/>
        </w:rPr>
      </w:pPr>
    </w:p>
    <w:p w14:paraId="007C7307" w14:textId="77777777" w:rsidR="00A22066" w:rsidRPr="0077693A" w:rsidRDefault="00A22066" w:rsidP="00A22066">
      <w:pPr>
        <w:pStyle w:val="Heading3"/>
        <w:rPr>
          <w:highlight w:val="darkGray"/>
        </w:rPr>
      </w:pPr>
      <w:r w:rsidRPr="0077693A">
        <w:rPr>
          <w:highlight w:val="darkGray"/>
        </w:rPr>
        <w:t>QUAH JING WEN (SGP)</w:t>
      </w:r>
    </w:p>
    <w:p w14:paraId="588BA66C" w14:textId="2741C446" w:rsidR="00A22066" w:rsidRPr="00814C16" w:rsidRDefault="0077693A" w:rsidP="00E96CA1">
      <w:pPr>
        <w:spacing w:after="160" w:line="259" w:lineRule="auto"/>
        <w:rPr>
          <w:b/>
          <w:color w:val="000000" w:themeColor="text1"/>
          <w:u w:val="single"/>
        </w:rPr>
      </w:pPr>
      <w:r w:rsidRPr="0077693A">
        <w:rPr>
          <w:color w:val="000000" w:themeColor="text1"/>
          <w:highlight w:val="darkGray"/>
        </w:rPr>
        <w:t>Time: DNS. She will focus on her other events.</w:t>
      </w:r>
    </w:p>
    <w:p w14:paraId="72F45E1F" w14:textId="77777777" w:rsidR="00E96CA1" w:rsidRPr="00EE70BD" w:rsidRDefault="00E96CA1" w:rsidP="00E96CA1">
      <w:pPr>
        <w:pStyle w:val="Heading2"/>
        <w:rPr>
          <w:strike/>
          <w:highlight w:val="darkGray"/>
        </w:rPr>
      </w:pPr>
      <w:r w:rsidRPr="00EE70BD">
        <w:rPr>
          <w:strike/>
          <w:highlight w:val="darkGray"/>
        </w:rPr>
        <w:t>*SWIMMING – MEN 400M INDIVIDUAL MEDLEY HEAT*</w:t>
      </w:r>
    </w:p>
    <w:p w14:paraId="23CBB104" w14:textId="77777777" w:rsidR="00E96CA1" w:rsidRPr="00EE70BD" w:rsidRDefault="00E96CA1" w:rsidP="00E96CA1">
      <w:pPr>
        <w:pStyle w:val="Heading3"/>
        <w:rPr>
          <w:strike/>
          <w:highlight w:val="darkGray"/>
        </w:rPr>
      </w:pPr>
      <w:r w:rsidRPr="00EE70BD">
        <w:rPr>
          <w:strike/>
          <w:highlight w:val="darkGray"/>
        </w:rPr>
        <w:t>ARDI ZULHIMI BIN MOHAMED AZMAN (SGP)</w:t>
      </w:r>
    </w:p>
    <w:p w14:paraId="5852B3B4" w14:textId="4CF61EBC" w:rsidR="00E96CA1" w:rsidRPr="00EE70BD" w:rsidRDefault="00E96CA1" w:rsidP="00E96CA1">
      <w:pPr>
        <w:spacing w:after="0"/>
        <w:rPr>
          <w:strike/>
          <w:color w:val="000000" w:themeColor="text1"/>
        </w:rPr>
      </w:pPr>
      <w:r w:rsidRPr="00EE70BD">
        <w:rPr>
          <w:strike/>
          <w:color w:val="000000" w:themeColor="text1"/>
          <w:highlight w:val="darkGray"/>
        </w:rPr>
        <w:t xml:space="preserve">Time: 9:11.32. He finished 3rd out of 13 and qualified for the Final, which will be held </w:t>
      </w:r>
      <w:r w:rsidR="001D0F5A" w:rsidRPr="00EE70BD">
        <w:rPr>
          <w:strike/>
          <w:color w:val="000000" w:themeColor="text1"/>
          <w:highlight w:val="darkGray"/>
        </w:rPr>
        <w:t>today at 1800hr</w:t>
      </w:r>
      <w:r w:rsidRPr="00EE70BD">
        <w:rPr>
          <w:strike/>
          <w:color w:val="000000" w:themeColor="text1"/>
          <w:highlight w:val="darkGray"/>
        </w:rPr>
        <w:t xml:space="preserve"> (CAM time). OR He did not qualify for the Final.</w:t>
      </w:r>
    </w:p>
    <w:p w14:paraId="77C4E4A4" w14:textId="77777777" w:rsidR="00E96CA1" w:rsidRPr="00AB66DA" w:rsidRDefault="00E96CA1" w:rsidP="00E96CA1">
      <w:pPr>
        <w:spacing w:after="0"/>
        <w:rPr>
          <w:color w:val="000000" w:themeColor="text1"/>
        </w:rPr>
      </w:pPr>
    </w:p>
    <w:p w14:paraId="0318BEB3" w14:textId="61150560" w:rsidR="00E96CA1" w:rsidRPr="005478DB" w:rsidRDefault="00E96CA1" w:rsidP="00E96CA1">
      <w:pPr>
        <w:pStyle w:val="Heading2"/>
        <w:rPr>
          <w:highlight w:val="darkGray"/>
        </w:rPr>
      </w:pPr>
      <w:r w:rsidRPr="005478DB">
        <w:rPr>
          <w:highlight w:val="darkGray"/>
        </w:rPr>
        <w:t xml:space="preserve">*SWIMMING </w:t>
      </w:r>
      <w:r w:rsidR="004868A7" w:rsidRPr="005478DB">
        <w:rPr>
          <w:highlight w:val="darkGray"/>
        </w:rPr>
        <w:t>–</w:t>
      </w:r>
      <w:r w:rsidRPr="005478DB">
        <w:rPr>
          <w:highlight w:val="darkGray"/>
        </w:rPr>
        <w:t xml:space="preserve"> WOMEN 200M BACKSTROKE HEAT*</w:t>
      </w:r>
    </w:p>
    <w:p w14:paraId="67589964" w14:textId="77777777" w:rsidR="00E96CA1" w:rsidRPr="005478DB" w:rsidRDefault="00E96CA1" w:rsidP="00E96CA1">
      <w:pPr>
        <w:pStyle w:val="Heading3"/>
        <w:rPr>
          <w:highlight w:val="darkGray"/>
        </w:rPr>
      </w:pPr>
      <w:r w:rsidRPr="005478DB">
        <w:rPr>
          <w:highlight w:val="darkGray"/>
        </w:rPr>
        <w:t>BONNIE YEO LU-ANNE (SGP)</w:t>
      </w:r>
    </w:p>
    <w:p w14:paraId="4D016C4B" w14:textId="16B0618F" w:rsidR="00E96CA1" w:rsidRPr="005478DB" w:rsidRDefault="00E96CA1" w:rsidP="00E96CA1">
      <w:pPr>
        <w:spacing w:after="0"/>
        <w:rPr>
          <w:color w:val="000000" w:themeColor="text1"/>
          <w:highlight w:val="darkGray"/>
        </w:rPr>
      </w:pPr>
      <w:r w:rsidRPr="005478DB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5478DB">
        <w:rPr>
          <w:color w:val="000000" w:themeColor="text1"/>
          <w:highlight w:val="darkGray"/>
        </w:rPr>
        <w:t>today at 1800hr</w:t>
      </w:r>
      <w:r w:rsidRPr="005478DB">
        <w:rPr>
          <w:color w:val="000000" w:themeColor="text1"/>
          <w:highlight w:val="darkGray"/>
        </w:rPr>
        <w:t xml:space="preserve"> (CAM time). OR She did not qualify for the Final.</w:t>
      </w:r>
    </w:p>
    <w:p w14:paraId="4AA4575B" w14:textId="77777777" w:rsidR="00E96CA1" w:rsidRPr="005478DB" w:rsidRDefault="00E96CA1" w:rsidP="00E96CA1">
      <w:pPr>
        <w:spacing w:after="0"/>
        <w:rPr>
          <w:color w:val="000000" w:themeColor="text1"/>
          <w:highlight w:val="darkGray"/>
        </w:rPr>
      </w:pPr>
    </w:p>
    <w:p w14:paraId="1DB81D4B" w14:textId="77777777" w:rsidR="00E96CA1" w:rsidRPr="005478DB" w:rsidRDefault="00E96CA1" w:rsidP="00E96CA1">
      <w:pPr>
        <w:pStyle w:val="Heading3"/>
        <w:rPr>
          <w:highlight w:val="darkGray"/>
        </w:rPr>
      </w:pPr>
      <w:r w:rsidRPr="005478DB">
        <w:rPr>
          <w:highlight w:val="darkGray"/>
        </w:rPr>
        <w:t>FAITH ELIZABETH KHOO (SGP)</w:t>
      </w:r>
    </w:p>
    <w:p w14:paraId="5693A6EB" w14:textId="2DAFF432" w:rsidR="00C52E59" w:rsidRPr="005478DB" w:rsidRDefault="00E96CA1" w:rsidP="00C52E59">
      <w:pPr>
        <w:spacing w:after="0"/>
        <w:rPr>
          <w:color w:val="000000" w:themeColor="text1"/>
        </w:rPr>
      </w:pPr>
      <w:r w:rsidRPr="005478DB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5478DB">
        <w:rPr>
          <w:color w:val="000000" w:themeColor="text1"/>
          <w:highlight w:val="darkGray"/>
        </w:rPr>
        <w:t>today at 1800hr</w:t>
      </w:r>
      <w:r w:rsidRPr="005478DB">
        <w:rPr>
          <w:color w:val="000000" w:themeColor="text1"/>
          <w:highlight w:val="darkGray"/>
        </w:rPr>
        <w:t xml:space="preserve"> (CAM time). OR She did not qualify for the Final.</w:t>
      </w:r>
    </w:p>
    <w:p w14:paraId="5E82E687" w14:textId="5160AE0A" w:rsidR="00C52E59" w:rsidRPr="00814C16" w:rsidRDefault="00C52E59" w:rsidP="00C52E59">
      <w:pPr>
        <w:spacing w:after="0"/>
        <w:rPr>
          <w:b/>
          <w:color w:val="000000" w:themeColor="text1"/>
          <w:u w:val="single"/>
        </w:rPr>
      </w:pPr>
    </w:p>
    <w:p w14:paraId="7C0A49A9" w14:textId="7CCD019C" w:rsidR="00250FCA" w:rsidRPr="00FF2C3C" w:rsidRDefault="00250FCA" w:rsidP="00A32477">
      <w:pPr>
        <w:pStyle w:val="Heading2"/>
        <w:rPr>
          <w:highlight w:val="darkGray"/>
        </w:rPr>
      </w:pPr>
      <w:r w:rsidRPr="00FF2C3C">
        <w:rPr>
          <w:highlight w:val="darkGray"/>
        </w:rPr>
        <w:t xml:space="preserve">*SWIMMING </w:t>
      </w:r>
      <w:r w:rsidR="004868A7" w:rsidRPr="00FF2C3C">
        <w:rPr>
          <w:highlight w:val="darkGray"/>
        </w:rPr>
        <w:t>–</w:t>
      </w:r>
      <w:r w:rsidRPr="00FF2C3C">
        <w:rPr>
          <w:highlight w:val="darkGray"/>
        </w:rPr>
        <w:t xml:space="preserve"> WO</w:t>
      </w:r>
      <w:r w:rsidR="00A32477" w:rsidRPr="00FF2C3C">
        <w:rPr>
          <w:highlight w:val="darkGray"/>
        </w:rPr>
        <w:t>MEN</w:t>
      </w:r>
      <w:r w:rsidRPr="00FF2C3C">
        <w:rPr>
          <w:highlight w:val="darkGray"/>
        </w:rPr>
        <w:t xml:space="preserve"> 400M FREESTYLE HEAT*</w:t>
      </w:r>
    </w:p>
    <w:p w14:paraId="582A12F5" w14:textId="77777777" w:rsidR="005478DB" w:rsidRPr="00FF2C3C" w:rsidRDefault="005478DB" w:rsidP="005478DB">
      <w:pPr>
        <w:pStyle w:val="Heading3"/>
        <w:rPr>
          <w:highlight w:val="darkGray"/>
        </w:rPr>
      </w:pPr>
      <w:r w:rsidRPr="00FF2C3C">
        <w:rPr>
          <w:highlight w:val="darkGray"/>
        </w:rPr>
        <w:t>GAN CHING HWEE (SGP)</w:t>
      </w:r>
    </w:p>
    <w:p w14:paraId="67B6500E" w14:textId="286A7D9F" w:rsidR="005478DB" w:rsidRPr="00FF2C3C" w:rsidRDefault="005478DB" w:rsidP="005478DB">
      <w:pPr>
        <w:spacing w:after="0"/>
        <w:rPr>
          <w:color w:val="000000" w:themeColor="text1"/>
          <w:highlight w:val="darkGray"/>
        </w:rPr>
      </w:pPr>
      <w:r w:rsidRPr="00FF2C3C">
        <w:rPr>
          <w:color w:val="000000" w:themeColor="text1"/>
          <w:highlight w:val="darkGray"/>
        </w:rPr>
        <w:t>Time: 4:19.20. She finished 1st out of 11 and qualified for the Final, which will be held today at 1800hr (CAM time).</w:t>
      </w:r>
    </w:p>
    <w:p w14:paraId="18621627" w14:textId="77777777" w:rsidR="005478DB" w:rsidRPr="00FF2C3C" w:rsidRDefault="005478DB" w:rsidP="005478DB">
      <w:pPr>
        <w:spacing w:after="0"/>
        <w:rPr>
          <w:color w:val="000000" w:themeColor="text1"/>
          <w:highlight w:val="darkGray"/>
        </w:rPr>
      </w:pPr>
    </w:p>
    <w:p w14:paraId="31B8D4B4" w14:textId="427D9B29" w:rsidR="00250FCA" w:rsidRPr="00FF2C3C" w:rsidRDefault="00250FCA" w:rsidP="000B25E3">
      <w:pPr>
        <w:pStyle w:val="Heading3"/>
        <w:rPr>
          <w:highlight w:val="darkGray"/>
        </w:rPr>
      </w:pPr>
      <w:r w:rsidRPr="00FF2C3C">
        <w:rPr>
          <w:highlight w:val="darkGray"/>
        </w:rPr>
        <w:t>ASHLEY LIM YI-XUAN (SGP)</w:t>
      </w:r>
    </w:p>
    <w:p w14:paraId="08BBEF90" w14:textId="692BB6BC" w:rsidR="00250FCA" w:rsidRPr="00814C16" w:rsidRDefault="00250FCA" w:rsidP="00250FCA">
      <w:pPr>
        <w:spacing w:after="0"/>
        <w:rPr>
          <w:color w:val="000000" w:themeColor="text1"/>
        </w:rPr>
      </w:pPr>
      <w:r w:rsidRPr="00FF2C3C">
        <w:rPr>
          <w:color w:val="000000" w:themeColor="text1"/>
          <w:highlight w:val="darkGray"/>
        </w:rPr>
        <w:t xml:space="preserve">Time: </w:t>
      </w:r>
      <w:r w:rsidR="005478DB" w:rsidRPr="00FF2C3C">
        <w:rPr>
          <w:color w:val="000000" w:themeColor="text1"/>
          <w:highlight w:val="darkGray"/>
        </w:rPr>
        <w:t>4</w:t>
      </w:r>
      <w:r w:rsidRPr="00FF2C3C">
        <w:rPr>
          <w:color w:val="000000" w:themeColor="text1"/>
          <w:highlight w:val="darkGray"/>
        </w:rPr>
        <w:t>:</w:t>
      </w:r>
      <w:r w:rsidR="005478DB" w:rsidRPr="00FF2C3C">
        <w:rPr>
          <w:color w:val="000000" w:themeColor="text1"/>
          <w:highlight w:val="darkGray"/>
        </w:rPr>
        <w:t>22</w:t>
      </w:r>
      <w:r w:rsidRPr="00FF2C3C">
        <w:rPr>
          <w:color w:val="000000" w:themeColor="text1"/>
          <w:highlight w:val="darkGray"/>
        </w:rPr>
        <w:t>.</w:t>
      </w:r>
      <w:r w:rsidR="005478DB" w:rsidRPr="00FF2C3C">
        <w:rPr>
          <w:color w:val="000000" w:themeColor="text1"/>
          <w:highlight w:val="darkGray"/>
        </w:rPr>
        <w:t>92</w:t>
      </w:r>
      <w:r w:rsidRPr="00FF2C3C">
        <w:rPr>
          <w:color w:val="000000" w:themeColor="text1"/>
          <w:highlight w:val="darkGray"/>
        </w:rPr>
        <w:t xml:space="preserve">. She finished </w:t>
      </w:r>
      <w:r w:rsidR="005478DB" w:rsidRPr="00FF2C3C">
        <w:rPr>
          <w:color w:val="000000" w:themeColor="text1"/>
          <w:highlight w:val="darkGray"/>
        </w:rPr>
        <w:t>2nd</w:t>
      </w:r>
      <w:r w:rsidRPr="00FF2C3C">
        <w:rPr>
          <w:color w:val="000000" w:themeColor="text1"/>
          <w:highlight w:val="darkGray"/>
        </w:rPr>
        <w:t xml:space="preserve"> out of </w:t>
      </w:r>
      <w:r w:rsidR="005478DB" w:rsidRPr="00FF2C3C">
        <w:rPr>
          <w:color w:val="000000" w:themeColor="text1"/>
          <w:highlight w:val="darkGray"/>
        </w:rPr>
        <w:t>11</w:t>
      </w:r>
      <w:r w:rsidR="00AB66DA" w:rsidRPr="00FF2C3C">
        <w:rPr>
          <w:color w:val="000000" w:themeColor="text1"/>
          <w:highlight w:val="darkGray"/>
        </w:rPr>
        <w:t xml:space="preserve"> and qualified for the</w:t>
      </w:r>
      <w:r w:rsidR="00814C16" w:rsidRPr="00FF2C3C">
        <w:rPr>
          <w:color w:val="000000" w:themeColor="text1"/>
          <w:highlight w:val="darkGray"/>
        </w:rPr>
        <w:t xml:space="preserve"> Final</w:t>
      </w:r>
      <w:r w:rsidRPr="00FF2C3C">
        <w:rPr>
          <w:color w:val="000000" w:themeColor="text1"/>
          <w:highlight w:val="darkGray"/>
        </w:rPr>
        <w:t xml:space="preserve">, which will be held </w:t>
      </w:r>
      <w:r w:rsidR="001D0F5A" w:rsidRPr="00FF2C3C">
        <w:rPr>
          <w:color w:val="000000" w:themeColor="text1"/>
          <w:highlight w:val="darkGray"/>
        </w:rPr>
        <w:t>today at 1800hr</w:t>
      </w:r>
      <w:r w:rsidR="00814C16" w:rsidRPr="00FF2C3C">
        <w:rPr>
          <w:color w:val="000000" w:themeColor="text1"/>
          <w:highlight w:val="darkGray"/>
        </w:rPr>
        <w:t xml:space="preserve"> (CAM time)</w:t>
      </w:r>
      <w:r w:rsidRPr="00FF2C3C">
        <w:rPr>
          <w:color w:val="000000" w:themeColor="text1"/>
          <w:highlight w:val="darkGray"/>
        </w:rPr>
        <w:t>.</w:t>
      </w:r>
    </w:p>
    <w:p w14:paraId="496C7CCB" w14:textId="77777777" w:rsidR="001D0F5A" w:rsidRPr="00814C16" w:rsidRDefault="001D0F5A" w:rsidP="00AB66DA">
      <w:pPr>
        <w:spacing w:after="0"/>
        <w:rPr>
          <w:color w:val="000000" w:themeColor="text1"/>
        </w:rPr>
      </w:pPr>
    </w:p>
    <w:p w14:paraId="3EA146BC" w14:textId="795D98B1" w:rsidR="00C51569" w:rsidRPr="007C11A7" w:rsidRDefault="00C51569" w:rsidP="007767E9">
      <w:pPr>
        <w:pStyle w:val="Heading1"/>
      </w:pPr>
      <w:r w:rsidRPr="007C11A7">
        <w:t>8 May – Finals</w:t>
      </w:r>
    </w:p>
    <w:p w14:paraId="16B7BD3B" w14:textId="77777777" w:rsidR="007767E9" w:rsidRPr="00A77659" w:rsidRDefault="007767E9" w:rsidP="007767E9">
      <w:pPr>
        <w:rPr>
          <w:highlight w:val="darkGray"/>
        </w:rPr>
      </w:pPr>
    </w:p>
    <w:p w14:paraId="4C2373D6" w14:textId="6D1E24F0" w:rsidR="007767E9" w:rsidRPr="00A77659" w:rsidRDefault="00C51569" w:rsidP="007767E9">
      <w:pPr>
        <w:pStyle w:val="Heading2"/>
        <w:rPr>
          <w:highlight w:val="darkGray"/>
        </w:rPr>
      </w:pPr>
      <w:r w:rsidRPr="00A77659">
        <w:rPr>
          <w:highlight w:val="darkGray"/>
        </w:rPr>
        <w:t xml:space="preserve">*SWIMMING </w:t>
      </w:r>
      <w:r w:rsidR="00783F7D" w:rsidRPr="00A77659">
        <w:rPr>
          <w:highlight w:val="darkGray"/>
        </w:rPr>
        <w:t xml:space="preserve">- </w:t>
      </w:r>
      <w:r w:rsidRPr="00A77659">
        <w:rPr>
          <w:highlight w:val="darkGray"/>
        </w:rPr>
        <w:t>WO</w:t>
      </w:r>
      <w:r w:rsidR="00A32477" w:rsidRPr="00A77659">
        <w:rPr>
          <w:highlight w:val="darkGray"/>
        </w:rPr>
        <w:t>MEN</w:t>
      </w:r>
      <w:r w:rsidRPr="00A77659">
        <w:rPr>
          <w:highlight w:val="darkGray"/>
        </w:rPr>
        <w:t xml:space="preserve"> 100M FREESTYLE </w:t>
      </w:r>
      <w:r w:rsidR="000A76A2" w:rsidRPr="00A77659">
        <w:rPr>
          <w:highlight w:val="darkGray"/>
        </w:rPr>
        <w:t>FINAL*</w:t>
      </w:r>
    </w:p>
    <w:p w14:paraId="14A921C9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QUAH TING WEN (SGP)</w:t>
      </w:r>
    </w:p>
    <w:p w14:paraId="573FC53E" w14:textId="183FAEC3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Time: 55.83. She finished 1st out of 8 and won the Gold medal.</w:t>
      </w:r>
    </w:p>
    <w:p w14:paraId="5E20356C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</w:p>
    <w:p w14:paraId="156CD991" w14:textId="77777777" w:rsidR="007767E9" w:rsidRPr="00A77659" w:rsidRDefault="007767E9" w:rsidP="007767E9">
      <w:pPr>
        <w:pStyle w:val="Heading2"/>
        <w:rPr>
          <w:highlight w:val="darkGray"/>
        </w:rPr>
      </w:pPr>
      <w:r w:rsidRPr="00A77659">
        <w:rPr>
          <w:highlight w:val="darkGray"/>
        </w:rPr>
        <w:t>*SWIMMING – MEN 400M INDIVIDUAL MEDLEY FINAL*</w:t>
      </w:r>
    </w:p>
    <w:p w14:paraId="0BE35F07" w14:textId="77777777" w:rsidR="007767E9" w:rsidRPr="00A77659" w:rsidRDefault="007767E9" w:rsidP="007767E9">
      <w:pPr>
        <w:pStyle w:val="Heading3"/>
        <w:rPr>
          <w:highlight w:val="darkGray"/>
        </w:rPr>
      </w:pPr>
      <w:r w:rsidRPr="00A77659">
        <w:rPr>
          <w:highlight w:val="darkGray"/>
        </w:rPr>
        <w:t>ARDI ZULHIMI BIN MOHAMED AZMAN (SGP)</w:t>
      </w:r>
    </w:p>
    <w:p w14:paraId="4C092212" w14:textId="0F42F0D3" w:rsidR="007767E9" w:rsidRPr="00A77659" w:rsidRDefault="007767E9" w:rsidP="00C5156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 xml:space="preserve">Time: 4:30.81. He finished 5th out of 8. He has set a new Personal Best. </w:t>
      </w:r>
    </w:p>
    <w:p w14:paraId="5CA5283D" w14:textId="14E2B857" w:rsidR="007767E9" w:rsidRPr="00A77659" w:rsidRDefault="007767E9" w:rsidP="00C51569">
      <w:pPr>
        <w:spacing w:after="0"/>
        <w:rPr>
          <w:color w:val="000000" w:themeColor="text1"/>
          <w:highlight w:val="darkGray"/>
        </w:rPr>
      </w:pPr>
    </w:p>
    <w:p w14:paraId="3265068F" w14:textId="77777777" w:rsidR="007767E9" w:rsidRPr="00A77659" w:rsidRDefault="007767E9" w:rsidP="007767E9">
      <w:pPr>
        <w:pStyle w:val="Heading2"/>
        <w:rPr>
          <w:highlight w:val="darkGray"/>
        </w:rPr>
      </w:pPr>
      <w:r w:rsidRPr="00A77659">
        <w:rPr>
          <w:highlight w:val="darkGray"/>
        </w:rPr>
        <w:t>*SWIMMING – MEN 1500M FREESTYLE FINAL*</w:t>
      </w:r>
    </w:p>
    <w:p w14:paraId="68B97855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lastRenderedPageBreak/>
        <w:t>GLEN LIM JUN WEI (SGP)</w:t>
      </w:r>
    </w:p>
    <w:p w14:paraId="58C69E85" w14:textId="74783AC1" w:rsidR="007767E9" w:rsidRPr="00A77659" w:rsidRDefault="007767E9" w:rsidP="00C5156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Time: 15:40.49. He finished 3rd out of 9 and won the Bronze medal.</w:t>
      </w:r>
    </w:p>
    <w:p w14:paraId="760BBF3E" w14:textId="77777777" w:rsidR="00C51569" w:rsidRPr="00A77659" w:rsidRDefault="00C51569" w:rsidP="00C51569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3BB49FDD" w14:textId="58766DCE" w:rsidR="007767E9" w:rsidRPr="00A77659" w:rsidRDefault="00C51569" w:rsidP="007767E9">
      <w:pPr>
        <w:pStyle w:val="Heading2"/>
        <w:rPr>
          <w:highlight w:val="darkGray"/>
        </w:rPr>
      </w:pPr>
      <w:r w:rsidRPr="00A77659">
        <w:rPr>
          <w:highlight w:val="darkGray"/>
        </w:rPr>
        <w:t xml:space="preserve">*SWIMMING </w:t>
      </w:r>
      <w:del w:id="3" w:author="Shufang TAN (SPORT)">
        <w:r w:rsidR="004868A7" w:rsidRPr="00A77659">
          <w:rPr>
            <w:highlight w:val="darkGray"/>
          </w:rPr>
          <w:delText>–</w:delText>
        </w:r>
      </w:del>
      <w:r w:rsidRPr="00A77659">
        <w:rPr>
          <w:highlight w:val="darkGray"/>
        </w:rPr>
        <w:t xml:space="preserve"> WO</w:t>
      </w:r>
      <w:r w:rsidR="00A32477" w:rsidRPr="00A77659">
        <w:rPr>
          <w:highlight w:val="darkGray"/>
        </w:rPr>
        <w:t>MEN</w:t>
      </w:r>
      <w:r w:rsidRPr="00A77659">
        <w:rPr>
          <w:highlight w:val="darkGray"/>
        </w:rPr>
        <w:t xml:space="preserve"> 200M BACKSTROKE </w:t>
      </w:r>
      <w:r w:rsidR="000A76A2" w:rsidRPr="00A77659">
        <w:rPr>
          <w:highlight w:val="darkGray"/>
        </w:rPr>
        <w:t>FINAL</w:t>
      </w:r>
      <w:r w:rsidRPr="00A77659">
        <w:rPr>
          <w:highlight w:val="darkGray"/>
        </w:rPr>
        <w:t>*</w:t>
      </w:r>
    </w:p>
    <w:p w14:paraId="5CFCB73F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FAITH ELIZABETH KHOO (SGP)</w:t>
      </w:r>
    </w:p>
    <w:p w14:paraId="134538BE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Time: 2:20.88. She finished 4th out of 8.</w:t>
      </w:r>
    </w:p>
    <w:p w14:paraId="619E94FB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</w:p>
    <w:p w14:paraId="1BC657B9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BONNIE YEO LU-ANNE (SGP)</w:t>
      </w:r>
    </w:p>
    <w:p w14:paraId="76F12050" w14:textId="23201552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Time: 2:23.52. She finished 6th out of 8.</w:t>
      </w:r>
    </w:p>
    <w:p w14:paraId="53E83FA6" w14:textId="77777777" w:rsidR="00C51569" w:rsidRPr="00A77659" w:rsidRDefault="00C51569" w:rsidP="00C51569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0FDEA025" w14:textId="4EF119DB" w:rsidR="00C51569" w:rsidRPr="00A77659" w:rsidRDefault="00C51569" w:rsidP="00A32477">
      <w:pPr>
        <w:pStyle w:val="Heading2"/>
        <w:rPr>
          <w:highlight w:val="darkGray"/>
        </w:rPr>
      </w:pPr>
      <w:r w:rsidRPr="00A77659">
        <w:rPr>
          <w:highlight w:val="darkGray"/>
        </w:rPr>
        <w:t xml:space="preserve">*SWIMMING </w:t>
      </w:r>
      <w:r w:rsidR="00783F7D" w:rsidRPr="00A77659">
        <w:rPr>
          <w:highlight w:val="darkGray"/>
        </w:rPr>
        <w:t xml:space="preserve">- </w:t>
      </w:r>
      <w:r w:rsidRPr="00A77659">
        <w:rPr>
          <w:highlight w:val="darkGray"/>
        </w:rPr>
        <w:t>WO</w:t>
      </w:r>
      <w:r w:rsidR="00A32477" w:rsidRPr="00A77659">
        <w:rPr>
          <w:highlight w:val="darkGray"/>
        </w:rPr>
        <w:t>MEN</w:t>
      </w:r>
      <w:r w:rsidRPr="00A77659">
        <w:rPr>
          <w:highlight w:val="darkGray"/>
        </w:rPr>
        <w:t xml:space="preserve"> 400M FREESTYLE </w:t>
      </w:r>
      <w:r w:rsidR="000A76A2" w:rsidRPr="00A77659">
        <w:rPr>
          <w:highlight w:val="darkGray"/>
        </w:rPr>
        <w:t>FINAL</w:t>
      </w:r>
      <w:r w:rsidRPr="00A77659">
        <w:rPr>
          <w:highlight w:val="darkGray"/>
        </w:rPr>
        <w:t>*</w:t>
      </w:r>
    </w:p>
    <w:p w14:paraId="65CB23C5" w14:textId="77777777" w:rsidR="002A2FAA" w:rsidRPr="00A77659" w:rsidRDefault="002A2FAA" w:rsidP="002A2FAA">
      <w:pPr>
        <w:pStyle w:val="Heading3"/>
        <w:rPr>
          <w:highlight w:val="darkGray"/>
        </w:rPr>
      </w:pPr>
      <w:r w:rsidRPr="00A77659">
        <w:rPr>
          <w:highlight w:val="darkGray"/>
        </w:rPr>
        <w:t>GAN CHING HWEE (SGP)</w:t>
      </w:r>
    </w:p>
    <w:p w14:paraId="2CE56247" w14:textId="3FF37311" w:rsidR="002A2FAA" w:rsidRPr="00A77659" w:rsidRDefault="002A2FAA" w:rsidP="002A2FAA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>Time: 4:15.17. She finished 1st out of 8 and won the Gold medal.</w:t>
      </w:r>
    </w:p>
    <w:p w14:paraId="79921A0E" w14:textId="77777777" w:rsidR="002A2FAA" w:rsidRPr="00A77659" w:rsidRDefault="002A2FAA" w:rsidP="002A2FAA">
      <w:pPr>
        <w:spacing w:after="0"/>
        <w:rPr>
          <w:color w:val="000000" w:themeColor="text1"/>
          <w:highlight w:val="darkGray"/>
        </w:rPr>
      </w:pPr>
    </w:p>
    <w:p w14:paraId="6AB260F0" w14:textId="77777777" w:rsidR="00C51569" w:rsidRPr="00A77659" w:rsidRDefault="00C51569" w:rsidP="000B25E3">
      <w:pPr>
        <w:pStyle w:val="Heading3"/>
        <w:rPr>
          <w:highlight w:val="darkGray"/>
        </w:rPr>
      </w:pPr>
      <w:r w:rsidRPr="00A77659">
        <w:rPr>
          <w:highlight w:val="darkGray"/>
        </w:rPr>
        <w:t>ASHLEY LIM YI-XUAN (SGP)</w:t>
      </w:r>
    </w:p>
    <w:p w14:paraId="28809119" w14:textId="56BB70D4" w:rsidR="007767E9" w:rsidRPr="00A77659" w:rsidRDefault="00C51569" w:rsidP="007767E9">
      <w:pPr>
        <w:spacing w:after="0"/>
        <w:rPr>
          <w:color w:val="000000" w:themeColor="text1"/>
          <w:highlight w:val="darkGray"/>
        </w:rPr>
      </w:pPr>
      <w:r w:rsidRPr="00A77659">
        <w:rPr>
          <w:color w:val="000000" w:themeColor="text1"/>
          <w:highlight w:val="darkGray"/>
        </w:rPr>
        <w:t xml:space="preserve">Time: </w:t>
      </w:r>
      <w:r w:rsidR="002A2FAA" w:rsidRPr="00A77659">
        <w:rPr>
          <w:color w:val="000000" w:themeColor="text1"/>
          <w:highlight w:val="darkGray"/>
        </w:rPr>
        <w:t>4</w:t>
      </w:r>
      <w:r w:rsidRPr="00A77659">
        <w:rPr>
          <w:color w:val="000000" w:themeColor="text1"/>
          <w:highlight w:val="darkGray"/>
        </w:rPr>
        <w:t>:1</w:t>
      </w:r>
      <w:r w:rsidR="002A2FAA" w:rsidRPr="00A77659">
        <w:rPr>
          <w:color w:val="000000" w:themeColor="text1"/>
          <w:highlight w:val="darkGray"/>
        </w:rPr>
        <w:t>7</w:t>
      </w:r>
      <w:r w:rsidRPr="00A77659">
        <w:rPr>
          <w:color w:val="000000" w:themeColor="text1"/>
          <w:highlight w:val="darkGray"/>
        </w:rPr>
        <w:t>.</w:t>
      </w:r>
      <w:r w:rsidR="002A2FAA" w:rsidRPr="00A77659">
        <w:rPr>
          <w:color w:val="000000" w:themeColor="text1"/>
          <w:highlight w:val="darkGray"/>
        </w:rPr>
        <w:t>16</w:t>
      </w:r>
      <w:r w:rsidRPr="00A77659">
        <w:rPr>
          <w:color w:val="000000" w:themeColor="text1"/>
          <w:highlight w:val="darkGray"/>
        </w:rPr>
        <w:t xml:space="preserve">. She finished </w:t>
      </w:r>
      <w:r w:rsidR="002A2FAA" w:rsidRPr="00A77659">
        <w:rPr>
          <w:color w:val="000000" w:themeColor="text1"/>
          <w:highlight w:val="darkGray"/>
        </w:rPr>
        <w:t>2nd</w:t>
      </w:r>
      <w:r w:rsidRPr="00A77659">
        <w:rPr>
          <w:color w:val="000000" w:themeColor="text1"/>
          <w:highlight w:val="darkGray"/>
        </w:rPr>
        <w:t xml:space="preserve"> out of </w:t>
      </w:r>
      <w:r w:rsidR="002A2FAA" w:rsidRPr="00A77659">
        <w:rPr>
          <w:color w:val="000000" w:themeColor="text1"/>
          <w:highlight w:val="darkGray"/>
        </w:rPr>
        <w:t>8</w:t>
      </w:r>
      <w:r w:rsidRPr="00A77659">
        <w:rPr>
          <w:color w:val="000000" w:themeColor="text1"/>
          <w:highlight w:val="darkGray"/>
        </w:rPr>
        <w:t xml:space="preserve"> and won </w:t>
      </w:r>
      <w:r w:rsidR="00814C16" w:rsidRPr="00A77659">
        <w:rPr>
          <w:color w:val="000000" w:themeColor="text1"/>
          <w:highlight w:val="darkGray"/>
        </w:rPr>
        <w:t xml:space="preserve">the </w:t>
      </w:r>
      <w:r w:rsidR="007767E9" w:rsidRPr="00A77659">
        <w:rPr>
          <w:color w:val="000000" w:themeColor="text1"/>
          <w:highlight w:val="darkGray"/>
        </w:rPr>
        <w:t>Silver</w:t>
      </w:r>
      <w:r w:rsidRPr="00A77659">
        <w:rPr>
          <w:color w:val="000000" w:themeColor="text1"/>
          <w:highlight w:val="darkGray"/>
        </w:rPr>
        <w:t xml:space="preserve"> medal.</w:t>
      </w:r>
      <w:r w:rsidR="002A2FAA" w:rsidRPr="00A77659">
        <w:rPr>
          <w:color w:val="000000" w:themeColor="text1"/>
          <w:highlight w:val="darkGray"/>
        </w:rPr>
        <w:t xml:space="preserve"> She has set a new Personal Best. </w:t>
      </w:r>
    </w:p>
    <w:p w14:paraId="7999FF4E" w14:textId="77777777" w:rsidR="007767E9" w:rsidRPr="00A77659" w:rsidRDefault="007767E9" w:rsidP="007767E9">
      <w:pPr>
        <w:spacing w:after="0"/>
        <w:rPr>
          <w:color w:val="000000" w:themeColor="text1"/>
          <w:highlight w:val="darkGray"/>
        </w:rPr>
      </w:pPr>
    </w:p>
    <w:p w14:paraId="15B2E752" w14:textId="674B3C1A" w:rsidR="00C51569" w:rsidRPr="00A77659" w:rsidRDefault="00C51569" w:rsidP="007767E9">
      <w:pPr>
        <w:spacing w:after="0"/>
        <w:rPr>
          <w:b/>
          <w:bCs/>
          <w:highlight w:val="darkGray"/>
        </w:rPr>
      </w:pPr>
      <w:r w:rsidRPr="00A77659">
        <w:rPr>
          <w:highlight w:val="darkGray"/>
        </w:rPr>
        <w:t xml:space="preserve">*SWIMMING – </w:t>
      </w:r>
      <w:r w:rsidR="00A32477" w:rsidRPr="00A77659">
        <w:rPr>
          <w:highlight w:val="darkGray"/>
        </w:rPr>
        <w:t>MEN</w:t>
      </w:r>
      <w:r w:rsidRPr="00A77659">
        <w:rPr>
          <w:highlight w:val="darkGray"/>
        </w:rPr>
        <w:t xml:space="preserve"> 4 X 100M MEDLEY RELAY FINAL*</w:t>
      </w:r>
    </w:p>
    <w:p w14:paraId="0DA88996" w14:textId="0AC14800" w:rsidR="00C51569" w:rsidRPr="00814C16" w:rsidRDefault="007767E9">
      <w:pPr>
        <w:spacing w:after="160" w:line="259" w:lineRule="auto"/>
        <w:rPr>
          <w:b/>
          <w:color w:val="000000" w:themeColor="text1"/>
          <w:u w:val="single"/>
        </w:rPr>
      </w:pPr>
      <w:r w:rsidRPr="00A77659">
        <w:rPr>
          <w:color w:val="000000" w:themeColor="text1"/>
          <w:highlight w:val="darkGray"/>
        </w:rPr>
        <w:t>TEAM OF QUAH ZHENG WEN, NICHOLAS RUI KARSTEN MAHABIR, TEONG TZEN WEI &amp; JONATHAN TAN EU JIN (SGP) Time: 3:37.45. SGP finished 1st out of 7 and won the Gold medal. SGP has set a new Games Record and National Record.</w:t>
      </w:r>
    </w:p>
    <w:p w14:paraId="7777C4CF" w14:textId="10E8EFFF" w:rsidR="002E4295" w:rsidRPr="00814C16" w:rsidRDefault="002E4295">
      <w:pPr>
        <w:spacing w:after="160" w:line="259" w:lineRule="auto"/>
        <w:rPr>
          <w:b/>
          <w:color w:val="000000" w:themeColor="text1"/>
          <w:u w:val="single"/>
        </w:rPr>
      </w:pPr>
    </w:p>
    <w:p w14:paraId="2755C62F" w14:textId="15004D31" w:rsidR="009520A6" w:rsidRPr="00E0744F" w:rsidRDefault="002E4295" w:rsidP="00E0744F">
      <w:pPr>
        <w:spacing w:after="160" w:line="259" w:lineRule="auto"/>
        <w:rPr>
          <w:b/>
          <w:color w:val="000000" w:themeColor="text1"/>
          <w:u w:val="single"/>
        </w:rPr>
      </w:pPr>
      <w:r w:rsidRPr="00814C16">
        <w:rPr>
          <w:b/>
          <w:color w:val="000000" w:themeColor="text1"/>
          <w:u w:val="single"/>
        </w:rPr>
        <w:br w:type="page"/>
      </w:r>
      <w:r w:rsidR="009520A6" w:rsidRPr="00814C16">
        <w:lastRenderedPageBreak/>
        <w:t>9 May – Heats</w:t>
      </w:r>
    </w:p>
    <w:p w14:paraId="20A0C38E" w14:textId="77777777" w:rsidR="009520A6" w:rsidRPr="00814C16" w:rsidRDefault="009520A6" w:rsidP="009520A6">
      <w:pPr>
        <w:spacing w:after="160" w:line="259" w:lineRule="auto"/>
        <w:rPr>
          <w:b/>
          <w:color w:val="000000" w:themeColor="text1"/>
          <w:u w:val="single"/>
        </w:rPr>
      </w:pPr>
    </w:p>
    <w:p w14:paraId="1DDAD4BC" w14:textId="3DBDCABE" w:rsidR="00E96CA1" w:rsidRPr="001E059B" w:rsidRDefault="00E96CA1" w:rsidP="00E96CA1">
      <w:pPr>
        <w:pStyle w:val="Heading2"/>
        <w:rPr>
          <w:highlight w:val="darkGray"/>
        </w:rPr>
      </w:pPr>
      <w:r w:rsidRPr="001E059B">
        <w:rPr>
          <w:highlight w:val="darkGray"/>
        </w:rPr>
        <w:t xml:space="preserve">*SWIMMING </w:t>
      </w:r>
      <w:r w:rsidR="004868A7" w:rsidRPr="001E059B">
        <w:rPr>
          <w:highlight w:val="darkGray"/>
        </w:rPr>
        <w:t>–</w:t>
      </w:r>
      <w:r w:rsidRPr="001E059B">
        <w:rPr>
          <w:highlight w:val="darkGray"/>
        </w:rPr>
        <w:t xml:space="preserve"> WOMEN 100M BUTTERFLY HEAT*</w:t>
      </w:r>
    </w:p>
    <w:p w14:paraId="6F1FF8D3" w14:textId="77777777" w:rsidR="00E96CA1" w:rsidRPr="001E059B" w:rsidRDefault="00E96CA1" w:rsidP="00E96CA1">
      <w:pPr>
        <w:pStyle w:val="Heading3"/>
        <w:rPr>
          <w:highlight w:val="darkGray"/>
        </w:rPr>
      </w:pPr>
      <w:r w:rsidRPr="001E059B">
        <w:rPr>
          <w:highlight w:val="darkGray"/>
        </w:rPr>
        <w:t>QUAH JING WEN (SGP)</w:t>
      </w:r>
    </w:p>
    <w:p w14:paraId="3899BBC3" w14:textId="2BD5C393" w:rsidR="00E96CA1" w:rsidRPr="001E059B" w:rsidRDefault="00E96CA1" w:rsidP="00E96CA1">
      <w:pPr>
        <w:spacing w:after="0"/>
        <w:rPr>
          <w:color w:val="000000" w:themeColor="text1"/>
          <w:highlight w:val="darkGray"/>
        </w:rPr>
      </w:pPr>
      <w:r w:rsidRPr="001E059B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1E059B">
        <w:rPr>
          <w:color w:val="000000" w:themeColor="text1"/>
          <w:highlight w:val="darkGray"/>
        </w:rPr>
        <w:t>today at 1800hr</w:t>
      </w:r>
      <w:r w:rsidRPr="001E059B">
        <w:rPr>
          <w:color w:val="000000" w:themeColor="text1"/>
          <w:highlight w:val="darkGray"/>
        </w:rPr>
        <w:t xml:space="preserve"> (CAM time). OR She did not qualify for the Final.</w:t>
      </w:r>
    </w:p>
    <w:p w14:paraId="7CC508DE" w14:textId="77777777" w:rsidR="00E96CA1" w:rsidRPr="001E059B" w:rsidRDefault="00E96CA1" w:rsidP="00E96CA1">
      <w:pPr>
        <w:spacing w:after="0"/>
        <w:rPr>
          <w:color w:val="000000" w:themeColor="text1"/>
          <w:highlight w:val="darkGray"/>
        </w:rPr>
      </w:pPr>
    </w:p>
    <w:p w14:paraId="2DF23578" w14:textId="77777777" w:rsidR="00E96CA1" w:rsidRPr="001E059B" w:rsidRDefault="00E96CA1" w:rsidP="00E96CA1">
      <w:pPr>
        <w:pStyle w:val="Heading3"/>
        <w:rPr>
          <w:highlight w:val="darkGray"/>
        </w:rPr>
      </w:pPr>
      <w:r w:rsidRPr="001E059B">
        <w:rPr>
          <w:highlight w:val="darkGray"/>
        </w:rPr>
        <w:t>QUAH TING WEN (SGP)</w:t>
      </w:r>
    </w:p>
    <w:p w14:paraId="3FFA0A25" w14:textId="5E69890E" w:rsidR="00E96CA1" w:rsidRPr="00814C16" w:rsidRDefault="00E96CA1" w:rsidP="00E96CA1">
      <w:pPr>
        <w:spacing w:after="0"/>
        <w:rPr>
          <w:color w:val="000000" w:themeColor="text1"/>
        </w:rPr>
      </w:pPr>
      <w:r w:rsidRPr="001E059B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1E059B">
        <w:rPr>
          <w:color w:val="000000" w:themeColor="text1"/>
          <w:highlight w:val="darkGray"/>
        </w:rPr>
        <w:t>today at 1800hr</w:t>
      </w:r>
      <w:r w:rsidRPr="001E059B">
        <w:rPr>
          <w:color w:val="000000" w:themeColor="text1"/>
          <w:highlight w:val="darkGray"/>
        </w:rPr>
        <w:t xml:space="preserve"> (CAM time). OR She did not qualify for the Final.</w:t>
      </w:r>
    </w:p>
    <w:p w14:paraId="76640734" w14:textId="77777777" w:rsidR="00E96CA1" w:rsidRPr="00814C16" w:rsidRDefault="00E96CA1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527AE731" w14:textId="53AD6BE5" w:rsidR="009520A6" w:rsidRPr="00C84F8C" w:rsidRDefault="009520A6" w:rsidP="00A32477">
      <w:pPr>
        <w:pStyle w:val="Heading2"/>
        <w:rPr>
          <w:highlight w:val="darkGray"/>
        </w:rPr>
      </w:pPr>
      <w:r w:rsidRPr="00C84F8C">
        <w:rPr>
          <w:highlight w:val="darkGray"/>
        </w:rPr>
        <w:t xml:space="preserve">*SWIMMING – </w:t>
      </w:r>
      <w:r w:rsidR="00A32477" w:rsidRPr="00C84F8C">
        <w:rPr>
          <w:highlight w:val="darkGray"/>
        </w:rPr>
        <w:t>MEN</w:t>
      </w:r>
      <w:r w:rsidRPr="00C84F8C">
        <w:rPr>
          <w:highlight w:val="darkGray"/>
        </w:rPr>
        <w:t xml:space="preserve"> 100M BUTTERFLY HEAT*</w:t>
      </w:r>
    </w:p>
    <w:p w14:paraId="50041D04" w14:textId="38792C1B" w:rsidR="009520A6" w:rsidRPr="00C84F8C" w:rsidRDefault="009520A6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QUAH ZHENG WEN (SGP)</w:t>
      </w:r>
    </w:p>
    <w:p w14:paraId="6BF02F17" w14:textId="063D8DBB" w:rsidR="009520A6" w:rsidRPr="00C84F8C" w:rsidRDefault="009520A6" w:rsidP="009520A6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>Time: 9:11.32. 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784B7BD0" w14:textId="77777777" w:rsidR="009520A6" w:rsidRPr="00C84F8C" w:rsidRDefault="009520A6" w:rsidP="009520A6">
      <w:pPr>
        <w:spacing w:after="0"/>
        <w:rPr>
          <w:b/>
          <w:color w:val="000000" w:themeColor="text1"/>
          <w:highlight w:val="darkGray"/>
          <w:u w:val="single"/>
        </w:rPr>
      </w:pPr>
    </w:p>
    <w:p w14:paraId="7F3AD792" w14:textId="4D625C54" w:rsidR="009520A6" w:rsidRPr="00C84F8C" w:rsidRDefault="009520A6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TEONG TZEN WEI (SGP)</w:t>
      </w:r>
    </w:p>
    <w:p w14:paraId="3A641ECC" w14:textId="54771DC9" w:rsidR="009520A6" w:rsidRPr="00C84F8C" w:rsidRDefault="009520A6" w:rsidP="009520A6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>Time: 9:11.32. 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2DFE54A6" w14:textId="5CE65533" w:rsidR="009520A6" w:rsidRPr="00C84F8C" w:rsidRDefault="009520A6" w:rsidP="009520A6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6F5D0836" w14:textId="6BA75B41" w:rsidR="00E96CA1" w:rsidRPr="00C84F8C" w:rsidRDefault="00E96CA1" w:rsidP="00E96CA1">
      <w:pPr>
        <w:pStyle w:val="Heading2"/>
        <w:rPr>
          <w:highlight w:val="darkGray"/>
        </w:rPr>
      </w:pPr>
      <w:r w:rsidRPr="00C84F8C">
        <w:rPr>
          <w:highlight w:val="darkGray"/>
        </w:rPr>
        <w:t xml:space="preserve">*SWIMMING </w:t>
      </w:r>
      <w:r w:rsidR="004868A7" w:rsidRPr="00C84F8C">
        <w:rPr>
          <w:highlight w:val="darkGray"/>
        </w:rPr>
        <w:t>–</w:t>
      </w:r>
      <w:r w:rsidRPr="00C84F8C">
        <w:rPr>
          <w:highlight w:val="darkGray"/>
        </w:rPr>
        <w:t xml:space="preserve"> WOMEN 100M BACKSTROKE HEAT*</w:t>
      </w:r>
    </w:p>
    <w:p w14:paraId="5F10EB70" w14:textId="77777777" w:rsidR="00E96CA1" w:rsidRPr="00C84F8C" w:rsidRDefault="00E96CA1" w:rsidP="00E96CA1">
      <w:pPr>
        <w:pStyle w:val="Heading3"/>
        <w:rPr>
          <w:highlight w:val="darkGray"/>
        </w:rPr>
      </w:pPr>
      <w:r w:rsidRPr="00C84F8C">
        <w:rPr>
          <w:highlight w:val="darkGray"/>
        </w:rPr>
        <w:t>BONNIE YEO LU-ANNE (SGP)</w:t>
      </w:r>
    </w:p>
    <w:p w14:paraId="27251037" w14:textId="54A50BC5" w:rsidR="00E96CA1" w:rsidRPr="00C84F8C" w:rsidRDefault="00E96CA1" w:rsidP="00E96CA1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Pr="00C84F8C">
        <w:rPr>
          <w:color w:val="000000" w:themeColor="text1"/>
          <w:highlight w:val="darkGray"/>
        </w:rPr>
        <w:t xml:space="preserve"> (CAM time). OR She did not qualify for the Final.</w:t>
      </w:r>
    </w:p>
    <w:p w14:paraId="53EBD05E" w14:textId="77777777" w:rsidR="00E96CA1" w:rsidRPr="00C84F8C" w:rsidRDefault="00E96CA1" w:rsidP="00E96CA1">
      <w:pPr>
        <w:spacing w:after="0"/>
        <w:rPr>
          <w:color w:val="000000" w:themeColor="text1"/>
          <w:highlight w:val="darkGray"/>
        </w:rPr>
      </w:pPr>
    </w:p>
    <w:p w14:paraId="18A57D71" w14:textId="77777777" w:rsidR="00E96CA1" w:rsidRPr="00C84F8C" w:rsidRDefault="00E96CA1" w:rsidP="00E96CA1">
      <w:pPr>
        <w:pStyle w:val="Heading3"/>
        <w:rPr>
          <w:highlight w:val="darkGray"/>
        </w:rPr>
      </w:pPr>
      <w:r w:rsidRPr="00C84F8C">
        <w:rPr>
          <w:highlight w:val="darkGray"/>
        </w:rPr>
        <w:t>FAITH ELIZABETH KHOO (SGP)</w:t>
      </w:r>
    </w:p>
    <w:p w14:paraId="1FCA22FB" w14:textId="71A4AFE4" w:rsidR="00E96CA1" w:rsidRPr="00814C16" w:rsidRDefault="00E96CA1" w:rsidP="00E96CA1">
      <w:pPr>
        <w:spacing w:after="0"/>
        <w:rPr>
          <w:color w:val="000000" w:themeColor="text1"/>
        </w:rPr>
      </w:pPr>
      <w:r w:rsidRPr="00C84F8C">
        <w:rPr>
          <w:color w:val="000000" w:themeColor="text1"/>
          <w:highlight w:val="darkGray"/>
        </w:rPr>
        <w:t xml:space="preserve">Time: 1:52.90. She finished 3rd out of 13 and qualified for the Final,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Pr="00C84F8C">
        <w:rPr>
          <w:color w:val="000000" w:themeColor="text1"/>
          <w:highlight w:val="darkGray"/>
        </w:rPr>
        <w:t xml:space="preserve"> (CAM time). OR She did not qualify for the Final.</w:t>
      </w:r>
    </w:p>
    <w:p w14:paraId="28ACC33D" w14:textId="77777777" w:rsidR="00E96CA1" w:rsidRPr="00814C16" w:rsidRDefault="00E96CA1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653C266C" w14:textId="0BFCC39B" w:rsidR="0070369F" w:rsidRPr="00C84F8C" w:rsidRDefault="0070369F" w:rsidP="00A32477">
      <w:pPr>
        <w:pStyle w:val="Heading2"/>
        <w:rPr>
          <w:highlight w:val="darkGray"/>
        </w:rPr>
      </w:pPr>
      <w:r w:rsidRPr="00C84F8C">
        <w:rPr>
          <w:highlight w:val="darkGray"/>
        </w:rPr>
        <w:t xml:space="preserve">*SWIMMING – </w:t>
      </w:r>
      <w:r w:rsidR="00A32477" w:rsidRPr="00C84F8C">
        <w:rPr>
          <w:highlight w:val="darkGray"/>
        </w:rPr>
        <w:t>MEN</w:t>
      </w:r>
      <w:r w:rsidRPr="00C84F8C">
        <w:rPr>
          <w:highlight w:val="darkGray"/>
        </w:rPr>
        <w:t xml:space="preserve"> 200M FREESTYLE HEAT*</w:t>
      </w:r>
    </w:p>
    <w:p w14:paraId="4F9AE3F6" w14:textId="6FFA1BA0" w:rsidR="0070369F" w:rsidRPr="00C84F8C" w:rsidRDefault="0070369F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ARDI ZULHIMI BIN MOHAMED AZMAN (SGP)</w:t>
      </w:r>
    </w:p>
    <w:p w14:paraId="14AC96FD" w14:textId="1CD94E91" w:rsidR="0070369F" w:rsidRPr="00C84F8C" w:rsidRDefault="0070369F" w:rsidP="0070369F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>Time: 9:11.32. 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3C2929D9" w14:textId="77777777" w:rsidR="0070369F" w:rsidRPr="00C84F8C" w:rsidRDefault="0070369F" w:rsidP="0070369F">
      <w:pPr>
        <w:spacing w:after="0"/>
        <w:rPr>
          <w:b/>
          <w:color w:val="000000" w:themeColor="text1"/>
          <w:highlight w:val="darkGray"/>
          <w:u w:val="single"/>
        </w:rPr>
      </w:pPr>
    </w:p>
    <w:p w14:paraId="12373DAE" w14:textId="41958630" w:rsidR="0070369F" w:rsidRPr="00C84F8C" w:rsidRDefault="0070369F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GLEN LIM JUN WEI (SGP)</w:t>
      </w:r>
    </w:p>
    <w:p w14:paraId="538193AB" w14:textId="53AC0E08" w:rsidR="0070369F" w:rsidRPr="00C84F8C" w:rsidRDefault="0070369F" w:rsidP="0070369F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>Time: 9:11.32. 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0B5F61EB" w14:textId="742995D1" w:rsidR="0070369F" w:rsidRPr="00C84F8C" w:rsidRDefault="0070369F" w:rsidP="009520A6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62073F11" w14:textId="490742A5" w:rsidR="00E738DF" w:rsidRPr="00C84F8C" w:rsidRDefault="00E738DF" w:rsidP="00A32477">
      <w:pPr>
        <w:pStyle w:val="Heading2"/>
        <w:rPr>
          <w:highlight w:val="darkGray"/>
        </w:rPr>
      </w:pPr>
      <w:r w:rsidRPr="00C84F8C">
        <w:rPr>
          <w:highlight w:val="darkGray"/>
        </w:rPr>
        <w:t xml:space="preserve">*SWIMMING </w:t>
      </w:r>
      <w:r w:rsidR="004868A7" w:rsidRPr="00C84F8C">
        <w:rPr>
          <w:highlight w:val="darkGray"/>
        </w:rPr>
        <w:t>–</w:t>
      </w:r>
      <w:r w:rsidRPr="00C84F8C">
        <w:rPr>
          <w:highlight w:val="darkGray"/>
        </w:rPr>
        <w:t xml:space="preserve"> WO</w:t>
      </w:r>
      <w:r w:rsidR="00A32477" w:rsidRPr="00C84F8C">
        <w:rPr>
          <w:highlight w:val="darkGray"/>
        </w:rPr>
        <w:t>MEN</w:t>
      </w:r>
      <w:r w:rsidRPr="00C84F8C">
        <w:rPr>
          <w:highlight w:val="darkGray"/>
        </w:rPr>
        <w:t xml:space="preserve"> 100M BREASTSTROKE HEAT*</w:t>
      </w:r>
    </w:p>
    <w:p w14:paraId="4B0B4B30" w14:textId="2A27D762" w:rsidR="00E738DF" w:rsidRPr="00C84F8C" w:rsidRDefault="00E738DF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CHRISTIE MAY CHUE MUN EE (SGP)</w:t>
      </w:r>
    </w:p>
    <w:p w14:paraId="228ED3D9" w14:textId="4FD6AF0C" w:rsidR="00E738DF" w:rsidRPr="00C84F8C" w:rsidRDefault="00E738DF" w:rsidP="00E738DF">
      <w:pPr>
        <w:spacing w:after="0"/>
        <w:rPr>
          <w:color w:val="000000" w:themeColor="text1"/>
          <w:highlight w:val="darkGray"/>
        </w:rPr>
      </w:pPr>
      <w:r w:rsidRPr="00C84F8C">
        <w:rPr>
          <w:color w:val="000000" w:themeColor="text1"/>
          <w:highlight w:val="darkGray"/>
        </w:rPr>
        <w:t>Time: 1:52.90. She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She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5C61DE8F" w14:textId="77777777" w:rsidR="00E738DF" w:rsidRPr="00C84F8C" w:rsidRDefault="00E738DF" w:rsidP="00E738DF">
      <w:pPr>
        <w:spacing w:after="0"/>
        <w:rPr>
          <w:color w:val="000000" w:themeColor="text1"/>
          <w:highlight w:val="darkGray"/>
        </w:rPr>
      </w:pPr>
    </w:p>
    <w:p w14:paraId="31A3ECAA" w14:textId="19CCFDBB" w:rsidR="00E738DF" w:rsidRPr="00C84F8C" w:rsidRDefault="00E738DF" w:rsidP="00B557F6">
      <w:pPr>
        <w:pStyle w:val="Heading3"/>
        <w:rPr>
          <w:highlight w:val="darkGray"/>
        </w:rPr>
      </w:pPr>
      <w:r w:rsidRPr="00C84F8C">
        <w:rPr>
          <w:highlight w:val="darkGray"/>
        </w:rPr>
        <w:t>SIM EN YI LETITIA (SGP)</w:t>
      </w:r>
    </w:p>
    <w:p w14:paraId="3BAE2E1E" w14:textId="0C9D7D7F" w:rsidR="00E738DF" w:rsidRPr="00814C16" w:rsidRDefault="00E738DF" w:rsidP="00AB66DA">
      <w:pPr>
        <w:spacing w:after="0"/>
        <w:rPr>
          <w:color w:val="000000" w:themeColor="text1"/>
        </w:rPr>
      </w:pPr>
      <w:r w:rsidRPr="00C84F8C">
        <w:rPr>
          <w:color w:val="000000" w:themeColor="text1"/>
          <w:highlight w:val="darkGray"/>
        </w:rPr>
        <w:t>Time: 1:52.90. She finished 3rd out of 13</w:t>
      </w:r>
      <w:r w:rsidR="00AB66DA" w:rsidRPr="00C84F8C">
        <w:rPr>
          <w:color w:val="000000" w:themeColor="text1"/>
          <w:highlight w:val="darkGray"/>
        </w:rPr>
        <w:t xml:space="preserve"> and qualified for the</w:t>
      </w:r>
      <w:r w:rsidR="00814C16" w:rsidRPr="00C84F8C">
        <w:rPr>
          <w:color w:val="000000" w:themeColor="text1"/>
          <w:highlight w:val="darkGray"/>
        </w:rPr>
        <w:t xml:space="preserve"> Final</w:t>
      </w:r>
      <w:r w:rsidRPr="00C84F8C">
        <w:rPr>
          <w:color w:val="000000" w:themeColor="text1"/>
          <w:highlight w:val="darkGray"/>
        </w:rPr>
        <w:t xml:space="preserve">, which will be held </w:t>
      </w:r>
      <w:r w:rsidR="001D0F5A" w:rsidRPr="00C84F8C">
        <w:rPr>
          <w:color w:val="000000" w:themeColor="text1"/>
          <w:highlight w:val="darkGray"/>
        </w:rPr>
        <w:t>today at 1800hr</w:t>
      </w:r>
      <w:r w:rsidR="00814C16" w:rsidRPr="00C84F8C">
        <w:rPr>
          <w:color w:val="000000" w:themeColor="text1"/>
          <w:highlight w:val="darkGray"/>
        </w:rPr>
        <w:t xml:space="preserve"> (CAM time)</w:t>
      </w:r>
      <w:r w:rsidRPr="00C84F8C">
        <w:rPr>
          <w:color w:val="000000" w:themeColor="text1"/>
          <w:highlight w:val="darkGray"/>
        </w:rPr>
        <w:t xml:space="preserve">. OR She </w:t>
      </w:r>
      <w:r w:rsidR="00C039D9" w:rsidRPr="00C84F8C">
        <w:rPr>
          <w:color w:val="000000" w:themeColor="text1"/>
          <w:highlight w:val="darkGray"/>
        </w:rPr>
        <w:t>did not qualify for</w:t>
      </w:r>
      <w:r w:rsidRPr="00C84F8C">
        <w:rPr>
          <w:color w:val="000000" w:themeColor="text1"/>
          <w:highlight w:val="darkGray"/>
        </w:rPr>
        <w:t xml:space="preserve"> </w:t>
      </w:r>
      <w:r w:rsidR="00814C16" w:rsidRPr="00C84F8C">
        <w:rPr>
          <w:color w:val="000000" w:themeColor="text1"/>
          <w:highlight w:val="darkGray"/>
        </w:rPr>
        <w:t>the Final</w:t>
      </w:r>
      <w:r w:rsidRPr="00C84F8C">
        <w:rPr>
          <w:color w:val="000000" w:themeColor="text1"/>
          <w:highlight w:val="darkGray"/>
        </w:rPr>
        <w:t>.</w:t>
      </w:r>
    </w:p>
    <w:p w14:paraId="519BD355" w14:textId="63840608" w:rsidR="00E738DF" w:rsidRPr="00C84F8C" w:rsidRDefault="00E738DF" w:rsidP="009520A6">
      <w:pPr>
        <w:spacing w:after="160" w:line="259" w:lineRule="auto"/>
        <w:rPr>
          <w:b/>
          <w:strike/>
          <w:color w:val="000000" w:themeColor="text1"/>
          <w:u w:val="single"/>
        </w:rPr>
      </w:pPr>
    </w:p>
    <w:p w14:paraId="4503C08C" w14:textId="7CA29CBB" w:rsidR="000A76A2" w:rsidRPr="00C84F8C" w:rsidRDefault="000A76A2" w:rsidP="00A32477">
      <w:pPr>
        <w:pStyle w:val="Heading2"/>
        <w:rPr>
          <w:strike/>
          <w:highlight w:val="darkGray"/>
        </w:rPr>
      </w:pPr>
      <w:r w:rsidRPr="00C84F8C">
        <w:rPr>
          <w:strike/>
          <w:highlight w:val="darkGray"/>
        </w:rPr>
        <w:t xml:space="preserve">*SWIMMING </w:t>
      </w:r>
      <w:r w:rsidR="004868A7" w:rsidRPr="00C84F8C">
        <w:rPr>
          <w:strike/>
          <w:highlight w:val="darkGray"/>
        </w:rPr>
        <w:t>–</w:t>
      </w:r>
      <w:r w:rsidRPr="00C84F8C">
        <w:rPr>
          <w:strike/>
          <w:highlight w:val="darkGray"/>
        </w:rPr>
        <w:t xml:space="preserve"> WO</w:t>
      </w:r>
      <w:r w:rsidR="00A32477" w:rsidRPr="00C84F8C">
        <w:rPr>
          <w:strike/>
          <w:highlight w:val="darkGray"/>
        </w:rPr>
        <w:t>MEN</w:t>
      </w:r>
      <w:r w:rsidRPr="00C84F8C">
        <w:rPr>
          <w:strike/>
          <w:highlight w:val="darkGray"/>
        </w:rPr>
        <w:t xml:space="preserve"> 400M INDIVIDUAL MEDLEY HEAT*</w:t>
      </w:r>
    </w:p>
    <w:p w14:paraId="3BFEA170" w14:textId="622C99F6" w:rsidR="000A76A2" w:rsidRPr="00C84F8C" w:rsidRDefault="000A76A2" w:rsidP="00B557F6">
      <w:pPr>
        <w:pStyle w:val="Heading3"/>
        <w:rPr>
          <w:strike/>
          <w:highlight w:val="darkGray"/>
        </w:rPr>
      </w:pPr>
      <w:r w:rsidRPr="00C84F8C">
        <w:rPr>
          <w:strike/>
          <w:highlight w:val="darkGray"/>
        </w:rPr>
        <w:t>ASHLEY LIM YI-XUAN (SGP)</w:t>
      </w:r>
    </w:p>
    <w:p w14:paraId="0FCEC5D5" w14:textId="511E148A" w:rsidR="000A76A2" w:rsidRPr="00C84F8C" w:rsidRDefault="000A76A2" w:rsidP="000A76A2">
      <w:pPr>
        <w:spacing w:after="0"/>
        <w:rPr>
          <w:strike/>
          <w:color w:val="000000" w:themeColor="text1"/>
          <w:highlight w:val="darkGray"/>
        </w:rPr>
      </w:pPr>
      <w:r w:rsidRPr="00C84F8C">
        <w:rPr>
          <w:strike/>
          <w:color w:val="000000" w:themeColor="text1"/>
          <w:highlight w:val="darkGray"/>
        </w:rPr>
        <w:t>Time: 1:52.90. She finished 3rd out of 13</w:t>
      </w:r>
      <w:r w:rsidR="00AB66DA" w:rsidRPr="00C84F8C">
        <w:rPr>
          <w:strike/>
          <w:color w:val="000000" w:themeColor="text1"/>
          <w:highlight w:val="darkGray"/>
        </w:rPr>
        <w:t xml:space="preserve"> and qualified for the</w:t>
      </w:r>
      <w:r w:rsidR="00814C16" w:rsidRPr="00C84F8C">
        <w:rPr>
          <w:strike/>
          <w:color w:val="000000" w:themeColor="text1"/>
          <w:highlight w:val="darkGray"/>
        </w:rPr>
        <w:t xml:space="preserve"> Final</w:t>
      </w:r>
      <w:r w:rsidRPr="00C84F8C">
        <w:rPr>
          <w:strike/>
          <w:color w:val="000000" w:themeColor="text1"/>
          <w:highlight w:val="darkGray"/>
        </w:rPr>
        <w:t xml:space="preserve">, which will be held </w:t>
      </w:r>
      <w:r w:rsidR="001D0F5A" w:rsidRPr="00C84F8C">
        <w:rPr>
          <w:strike/>
          <w:color w:val="000000" w:themeColor="text1"/>
          <w:highlight w:val="darkGray"/>
        </w:rPr>
        <w:t>today at 1800hr</w:t>
      </w:r>
      <w:r w:rsidR="00814C16" w:rsidRPr="00C84F8C">
        <w:rPr>
          <w:strike/>
          <w:color w:val="000000" w:themeColor="text1"/>
          <w:highlight w:val="darkGray"/>
        </w:rPr>
        <w:t xml:space="preserve"> (CAM time)</w:t>
      </w:r>
      <w:r w:rsidRPr="00C84F8C">
        <w:rPr>
          <w:strike/>
          <w:color w:val="000000" w:themeColor="text1"/>
          <w:highlight w:val="darkGray"/>
        </w:rPr>
        <w:t xml:space="preserve">. OR She </w:t>
      </w:r>
      <w:r w:rsidR="00C039D9" w:rsidRPr="00C84F8C">
        <w:rPr>
          <w:strike/>
          <w:color w:val="000000" w:themeColor="text1"/>
          <w:highlight w:val="darkGray"/>
        </w:rPr>
        <w:t>did not qualify for</w:t>
      </w:r>
      <w:r w:rsidRPr="00C84F8C">
        <w:rPr>
          <w:strike/>
          <w:color w:val="000000" w:themeColor="text1"/>
          <w:highlight w:val="darkGray"/>
        </w:rPr>
        <w:t xml:space="preserve"> </w:t>
      </w:r>
      <w:r w:rsidR="00814C16" w:rsidRPr="00C84F8C">
        <w:rPr>
          <w:strike/>
          <w:color w:val="000000" w:themeColor="text1"/>
          <w:highlight w:val="darkGray"/>
        </w:rPr>
        <w:t>the Final</w:t>
      </w:r>
      <w:r w:rsidRPr="00C84F8C">
        <w:rPr>
          <w:strike/>
          <w:color w:val="000000" w:themeColor="text1"/>
          <w:highlight w:val="darkGray"/>
        </w:rPr>
        <w:t>.</w:t>
      </w:r>
    </w:p>
    <w:p w14:paraId="0A883D92" w14:textId="77777777" w:rsidR="000A76A2" w:rsidRPr="00C84F8C" w:rsidRDefault="000A76A2" w:rsidP="000A76A2">
      <w:pPr>
        <w:spacing w:after="0"/>
        <w:rPr>
          <w:strike/>
          <w:color w:val="000000" w:themeColor="text1"/>
          <w:highlight w:val="darkGray"/>
        </w:rPr>
      </w:pPr>
    </w:p>
    <w:p w14:paraId="27AEBE91" w14:textId="4100F576" w:rsidR="000A76A2" w:rsidRPr="00C84F8C" w:rsidRDefault="000A76A2" w:rsidP="00B557F6">
      <w:pPr>
        <w:pStyle w:val="Heading3"/>
        <w:rPr>
          <w:strike/>
          <w:highlight w:val="darkGray"/>
        </w:rPr>
      </w:pPr>
      <w:r w:rsidRPr="00C84F8C">
        <w:rPr>
          <w:strike/>
          <w:highlight w:val="darkGray"/>
        </w:rPr>
        <w:t>GAN CHING HWEE (SGP)</w:t>
      </w:r>
    </w:p>
    <w:p w14:paraId="014797FD" w14:textId="1DB8A99C" w:rsidR="000A76A2" w:rsidRPr="00C84F8C" w:rsidRDefault="000A76A2" w:rsidP="00AB66DA">
      <w:pPr>
        <w:spacing w:after="0"/>
        <w:rPr>
          <w:strike/>
          <w:color w:val="000000" w:themeColor="text1"/>
        </w:rPr>
      </w:pPr>
      <w:r w:rsidRPr="00C84F8C">
        <w:rPr>
          <w:strike/>
          <w:color w:val="000000" w:themeColor="text1"/>
          <w:highlight w:val="darkGray"/>
        </w:rPr>
        <w:t>Time: 1:52.90. She finished 3rd out of 13</w:t>
      </w:r>
      <w:r w:rsidR="00AB66DA" w:rsidRPr="00C84F8C">
        <w:rPr>
          <w:strike/>
          <w:color w:val="000000" w:themeColor="text1"/>
          <w:highlight w:val="darkGray"/>
        </w:rPr>
        <w:t xml:space="preserve"> and qualified for the</w:t>
      </w:r>
      <w:r w:rsidR="00814C16" w:rsidRPr="00C84F8C">
        <w:rPr>
          <w:strike/>
          <w:color w:val="000000" w:themeColor="text1"/>
          <w:highlight w:val="darkGray"/>
        </w:rPr>
        <w:t xml:space="preserve"> Final</w:t>
      </w:r>
      <w:r w:rsidRPr="00C84F8C">
        <w:rPr>
          <w:strike/>
          <w:color w:val="000000" w:themeColor="text1"/>
          <w:highlight w:val="darkGray"/>
        </w:rPr>
        <w:t xml:space="preserve">, which will be held </w:t>
      </w:r>
      <w:r w:rsidR="001D0F5A" w:rsidRPr="00C84F8C">
        <w:rPr>
          <w:strike/>
          <w:color w:val="000000" w:themeColor="text1"/>
          <w:highlight w:val="darkGray"/>
        </w:rPr>
        <w:t>today at 1800hr</w:t>
      </w:r>
      <w:r w:rsidR="00814C16" w:rsidRPr="00C84F8C">
        <w:rPr>
          <w:strike/>
          <w:color w:val="000000" w:themeColor="text1"/>
          <w:highlight w:val="darkGray"/>
        </w:rPr>
        <w:t xml:space="preserve"> (CAM time)</w:t>
      </w:r>
      <w:r w:rsidRPr="00C84F8C">
        <w:rPr>
          <w:strike/>
          <w:color w:val="000000" w:themeColor="text1"/>
          <w:highlight w:val="darkGray"/>
        </w:rPr>
        <w:t xml:space="preserve">. OR She </w:t>
      </w:r>
      <w:r w:rsidR="00C039D9" w:rsidRPr="00C84F8C">
        <w:rPr>
          <w:strike/>
          <w:color w:val="000000" w:themeColor="text1"/>
          <w:highlight w:val="darkGray"/>
        </w:rPr>
        <w:t>did not qualify for</w:t>
      </w:r>
      <w:r w:rsidRPr="00C84F8C">
        <w:rPr>
          <w:strike/>
          <w:color w:val="000000" w:themeColor="text1"/>
          <w:highlight w:val="darkGray"/>
        </w:rPr>
        <w:t xml:space="preserve"> </w:t>
      </w:r>
      <w:r w:rsidR="00814C16" w:rsidRPr="00C84F8C">
        <w:rPr>
          <w:strike/>
          <w:color w:val="000000" w:themeColor="text1"/>
          <w:highlight w:val="darkGray"/>
        </w:rPr>
        <w:t>the Final</w:t>
      </w:r>
      <w:r w:rsidRPr="00C84F8C">
        <w:rPr>
          <w:strike/>
          <w:color w:val="000000" w:themeColor="text1"/>
          <w:highlight w:val="darkGray"/>
        </w:rPr>
        <w:t>.</w:t>
      </w:r>
    </w:p>
    <w:p w14:paraId="7891EAC8" w14:textId="649B7EED" w:rsidR="002E4295" w:rsidRPr="00814C16" w:rsidRDefault="002E4295">
      <w:pPr>
        <w:spacing w:after="160" w:line="259" w:lineRule="auto"/>
        <w:rPr>
          <w:b/>
          <w:color w:val="000000" w:themeColor="text1"/>
          <w:u w:val="single"/>
        </w:rPr>
      </w:pPr>
    </w:p>
    <w:p w14:paraId="7841A21C" w14:textId="1EDFE8EA" w:rsidR="000A76A2" w:rsidRPr="00814C16" w:rsidRDefault="000A76A2" w:rsidP="00A32477">
      <w:pPr>
        <w:pStyle w:val="Heading1"/>
      </w:pPr>
      <w:r w:rsidRPr="00814C16">
        <w:t>9 May – Finals</w:t>
      </w:r>
    </w:p>
    <w:p w14:paraId="08F5172B" w14:textId="77777777" w:rsidR="000A76A2" w:rsidRPr="00814C16" w:rsidRDefault="000A76A2" w:rsidP="000A76A2">
      <w:pPr>
        <w:spacing w:after="160" w:line="259" w:lineRule="auto"/>
        <w:rPr>
          <w:b/>
          <w:color w:val="000000" w:themeColor="text1"/>
          <w:u w:val="single"/>
        </w:rPr>
      </w:pPr>
    </w:p>
    <w:p w14:paraId="3D867E00" w14:textId="1C9719BB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– 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100M BUTTERFLY FINAL*</w:t>
      </w:r>
    </w:p>
    <w:p w14:paraId="6B9C945F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QUAH ZHENG WEN (SGP)</w:t>
      </w:r>
    </w:p>
    <w:p w14:paraId="02237E7D" w14:textId="740CE1E8" w:rsidR="000A76A2" w:rsidRPr="00FA6A7D" w:rsidRDefault="004A67C6" w:rsidP="000A76A2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26B843B9" w14:textId="77777777" w:rsidR="000A76A2" w:rsidRPr="00FA6A7D" w:rsidRDefault="000A76A2" w:rsidP="000A76A2">
      <w:pPr>
        <w:spacing w:after="0"/>
        <w:rPr>
          <w:b/>
          <w:color w:val="000000" w:themeColor="text1"/>
          <w:highlight w:val="darkGray"/>
          <w:u w:val="single"/>
        </w:rPr>
      </w:pPr>
    </w:p>
    <w:p w14:paraId="060AE089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TEONG TZEN WEI (SGP)</w:t>
      </w:r>
    </w:p>
    <w:p w14:paraId="0529D89B" w14:textId="10417597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0EB66085" w14:textId="77777777" w:rsidR="000A76A2" w:rsidRPr="00FA6A7D" w:rsidRDefault="000A76A2" w:rsidP="000A76A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05A18CE3" w14:textId="2C66D8F4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– 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200M FREESTYLE FINAL*</w:t>
      </w:r>
    </w:p>
    <w:p w14:paraId="21A68748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ARDI ZULHIMI BIN MOHAMED AZMAN (SGP)</w:t>
      </w:r>
    </w:p>
    <w:p w14:paraId="4326AEAF" w14:textId="17918B07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3044750A" w14:textId="77777777" w:rsidR="000A76A2" w:rsidRPr="00FA6A7D" w:rsidRDefault="000A76A2" w:rsidP="000A76A2">
      <w:pPr>
        <w:spacing w:after="0"/>
        <w:rPr>
          <w:b/>
          <w:color w:val="000000" w:themeColor="text1"/>
          <w:highlight w:val="darkGray"/>
          <w:u w:val="single"/>
        </w:rPr>
      </w:pPr>
    </w:p>
    <w:p w14:paraId="4D4AE017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GLEN LIM JUN WEI (SGP)</w:t>
      </w:r>
    </w:p>
    <w:p w14:paraId="17F11CAA" w14:textId="24C1C55C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0868872D" w14:textId="77777777" w:rsidR="000A76A2" w:rsidRPr="00FA6A7D" w:rsidRDefault="000A76A2" w:rsidP="000A76A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2D16733C" w14:textId="59E43AD9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</w:t>
      </w:r>
      <w:r w:rsidR="004868A7" w:rsidRPr="00FA6A7D">
        <w:rPr>
          <w:highlight w:val="darkGray"/>
        </w:rPr>
        <w:t>–</w:t>
      </w:r>
      <w:r w:rsidRPr="00FA6A7D">
        <w:rPr>
          <w:highlight w:val="darkGray"/>
        </w:rPr>
        <w:t xml:space="preserve"> WO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100M BACKSTROKE FINAL*</w:t>
      </w:r>
    </w:p>
    <w:p w14:paraId="514F8CE1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BONNIE YEO LU-ANNE (SGP)</w:t>
      </w:r>
    </w:p>
    <w:p w14:paraId="4935F07B" w14:textId="4A35066C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775D6CBA" w14:textId="77777777" w:rsidR="000A76A2" w:rsidRPr="00FA6A7D" w:rsidRDefault="000A76A2" w:rsidP="000A76A2">
      <w:pPr>
        <w:spacing w:after="0"/>
        <w:rPr>
          <w:color w:val="000000" w:themeColor="text1"/>
          <w:highlight w:val="darkGray"/>
        </w:rPr>
      </w:pPr>
    </w:p>
    <w:p w14:paraId="56210452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FAITH ELIZABETH KHOO (SGP)</w:t>
      </w:r>
    </w:p>
    <w:p w14:paraId="35578603" w14:textId="26638CB0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62F63AC8" w14:textId="77777777" w:rsidR="000A76A2" w:rsidRPr="00FA6A7D" w:rsidRDefault="000A76A2" w:rsidP="000A76A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1B39F342" w14:textId="0F516B65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</w:t>
      </w:r>
      <w:r w:rsidR="004868A7" w:rsidRPr="00FA6A7D">
        <w:rPr>
          <w:highlight w:val="darkGray"/>
        </w:rPr>
        <w:t>–</w:t>
      </w:r>
      <w:r w:rsidRPr="00FA6A7D">
        <w:rPr>
          <w:highlight w:val="darkGray"/>
        </w:rPr>
        <w:t xml:space="preserve"> WO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100M BREASTSTROKE FINAL*</w:t>
      </w:r>
    </w:p>
    <w:p w14:paraId="1935F456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CHRISTIE MAY CHUE MUN EE (SGP)</w:t>
      </w:r>
    </w:p>
    <w:p w14:paraId="79BCE712" w14:textId="60CFCBB0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76ACAF12" w14:textId="77777777" w:rsidR="000A76A2" w:rsidRPr="00FA6A7D" w:rsidRDefault="000A76A2" w:rsidP="000A76A2">
      <w:pPr>
        <w:spacing w:after="0"/>
        <w:rPr>
          <w:color w:val="000000" w:themeColor="text1"/>
          <w:highlight w:val="darkGray"/>
        </w:rPr>
      </w:pPr>
    </w:p>
    <w:p w14:paraId="59C53F25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SIM EN YI LETITIA (SGP)</w:t>
      </w:r>
    </w:p>
    <w:p w14:paraId="5EF99067" w14:textId="2F32D5F2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lastRenderedPageBreak/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6528E082" w14:textId="77777777" w:rsidR="000A76A2" w:rsidRPr="00FA6A7D" w:rsidRDefault="000A76A2" w:rsidP="000A76A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6C39B849" w14:textId="0BFFF9E5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</w:t>
      </w:r>
      <w:r w:rsidR="004868A7" w:rsidRPr="00FA6A7D">
        <w:rPr>
          <w:highlight w:val="darkGray"/>
        </w:rPr>
        <w:t>–</w:t>
      </w:r>
      <w:r w:rsidRPr="00FA6A7D">
        <w:rPr>
          <w:highlight w:val="darkGray"/>
        </w:rPr>
        <w:t xml:space="preserve"> WO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100M BUTTERFLY FINAL*</w:t>
      </w:r>
    </w:p>
    <w:p w14:paraId="7D5FB948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QUAH JING WEN (SGP)</w:t>
      </w:r>
    </w:p>
    <w:p w14:paraId="2725AACB" w14:textId="440FAB1A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01386F36" w14:textId="77777777" w:rsidR="000A76A2" w:rsidRPr="00FA6A7D" w:rsidRDefault="000A76A2" w:rsidP="000A76A2">
      <w:pPr>
        <w:spacing w:after="0"/>
        <w:rPr>
          <w:color w:val="000000" w:themeColor="text1"/>
          <w:highlight w:val="darkGray"/>
        </w:rPr>
      </w:pPr>
    </w:p>
    <w:p w14:paraId="6D0F08D0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QUAH TING WEN (SGP)</w:t>
      </w:r>
    </w:p>
    <w:p w14:paraId="6B15EC62" w14:textId="01083FBC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0DD544A5" w14:textId="77777777" w:rsidR="000A76A2" w:rsidRPr="00FA6A7D" w:rsidRDefault="000A76A2" w:rsidP="000A76A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60B88218" w14:textId="23380B95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</w:t>
      </w:r>
      <w:r w:rsidR="004868A7" w:rsidRPr="00FA6A7D">
        <w:rPr>
          <w:highlight w:val="darkGray"/>
        </w:rPr>
        <w:t>–</w:t>
      </w:r>
      <w:r w:rsidRPr="00FA6A7D">
        <w:rPr>
          <w:highlight w:val="darkGray"/>
        </w:rPr>
        <w:t xml:space="preserve"> WO</w:t>
      </w:r>
      <w:r w:rsidR="00A32477" w:rsidRPr="00FA6A7D">
        <w:rPr>
          <w:highlight w:val="darkGray"/>
        </w:rPr>
        <w:t>MEN</w:t>
      </w:r>
      <w:r w:rsidRPr="00FA6A7D">
        <w:rPr>
          <w:highlight w:val="darkGray"/>
        </w:rPr>
        <w:t xml:space="preserve"> 400M INDIVIDUAL MEDLEY FINAL*</w:t>
      </w:r>
    </w:p>
    <w:p w14:paraId="1380E0EA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ASHLEY LIM YI-XUAN (SGP)</w:t>
      </w:r>
    </w:p>
    <w:p w14:paraId="431A661C" w14:textId="6E73961F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701BDDA0" w14:textId="77777777" w:rsidR="000A76A2" w:rsidRPr="00FA6A7D" w:rsidRDefault="000A76A2" w:rsidP="000A76A2">
      <w:pPr>
        <w:spacing w:after="0"/>
        <w:rPr>
          <w:color w:val="000000" w:themeColor="text1"/>
          <w:highlight w:val="darkGray"/>
        </w:rPr>
      </w:pPr>
    </w:p>
    <w:p w14:paraId="781235B0" w14:textId="77777777" w:rsidR="000A76A2" w:rsidRPr="00FA6A7D" w:rsidRDefault="000A76A2" w:rsidP="00B557F6">
      <w:pPr>
        <w:pStyle w:val="Heading3"/>
        <w:rPr>
          <w:highlight w:val="darkGray"/>
        </w:rPr>
      </w:pPr>
      <w:r w:rsidRPr="00FA6A7D">
        <w:rPr>
          <w:highlight w:val="darkGray"/>
        </w:rPr>
        <w:t>GAN CHING HWEE (SGP)</w:t>
      </w:r>
    </w:p>
    <w:p w14:paraId="66CC1969" w14:textId="057205E1" w:rsidR="004A67C6" w:rsidRPr="00FA6A7D" w:rsidRDefault="004A67C6" w:rsidP="004A67C6">
      <w:pPr>
        <w:spacing w:after="0"/>
        <w:rPr>
          <w:color w:val="000000" w:themeColor="text1"/>
          <w:highlight w:val="darkGray"/>
        </w:rPr>
      </w:pPr>
      <w:r w:rsidRPr="00FA6A7D">
        <w:rPr>
          <w:color w:val="000000" w:themeColor="text1"/>
          <w:highlight w:val="darkGray"/>
        </w:rPr>
        <w:t xml:space="preserve">Time: 9:11.32. She finished 3rd out of 13 and won </w:t>
      </w:r>
      <w:r w:rsidR="00814C16" w:rsidRPr="00FA6A7D">
        <w:rPr>
          <w:color w:val="000000" w:themeColor="text1"/>
          <w:highlight w:val="darkGray"/>
        </w:rPr>
        <w:t>the Bronze</w:t>
      </w:r>
      <w:r w:rsidRPr="00FA6A7D">
        <w:rPr>
          <w:color w:val="000000" w:themeColor="text1"/>
          <w:highlight w:val="darkGray"/>
        </w:rPr>
        <w:t xml:space="preserve"> medal.</w:t>
      </w:r>
    </w:p>
    <w:p w14:paraId="054171D0" w14:textId="77777777" w:rsidR="001E62A2" w:rsidRPr="00FA6A7D" w:rsidRDefault="001E62A2" w:rsidP="000A76A2">
      <w:pPr>
        <w:spacing w:after="160" w:line="259" w:lineRule="auto"/>
        <w:rPr>
          <w:color w:val="000000" w:themeColor="text1"/>
          <w:highlight w:val="darkGray"/>
        </w:rPr>
      </w:pPr>
    </w:p>
    <w:p w14:paraId="422CB668" w14:textId="5A86AD15" w:rsidR="000A76A2" w:rsidRPr="00FA6A7D" w:rsidRDefault="000A76A2" w:rsidP="00A32477">
      <w:pPr>
        <w:pStyle w:val="Heading2"/>
        <w:rPr>
          <w:highlight w:val="darkGray"/>
        </w:rPr>
      </w:pPr>
      <w:r w:rsidRPr="00FA6A7D">
        <w:rPr>
          <w:highlight w:val="darkGray"/>
        </w:rPr>
        <w:t xml:space="preserve">*SWIMMING – </w:t>
      </w:r>
      <w:r w:rsidR="001E62A2" w:rsidRPr="00FA6A7D">
        <w:rPr>
          <w:highlight w:val="darkGray"/>
        </w:rPr>
        <w:t xml:space="preserve">MIXED 4 X 100M MEDLEY RELAY </w:t>
      </w:r>
      <w:r w:rsidRPr="00FA6A7D">
        <w:rPr>
          <w:highlight w:val="darkGray"/>
        </w:rPr>
        <w:t>FINAL* ( Check names- 4 athletes only)</w:t>
      </w:r>
    </w:p>
    <w:p w14:paraId="47B0832D" w14:textId="2FF41B7B" w:rsidR="000A76A2" w:rsidRPr="00FA6A7D" w:rsidRDefault="000A76A2" w:rsidP="00B557F6">
      <w:pPr>
        <w:pStyle w:val="Heading3"/>
        <w:rPr>
          <w:color w:val="auto"/>
          <w:highlight w:val="darkGray"/>
        </w:rPr>
      </w:pPr>
      <w:r w:rsidRPr="00FA6A7D">
        <w:rPr>
          <w:highlight w:val="darkGray"/>
        </w:rPr>
        <w:t xml:space="preserve">TEAM OF </w:t>
      </w:r>
      <w:r w:rsidR="009768A5" w:rsidRPr="00FA6A7D">
        <w:rPr>
          <w:highlight w:val="darkGray"/>
        </w:rPr>
        <w:t xml:space="preserve">QUAH ZHENG WEN, NICHOLAS RUI KARSTEN MAHABIR, </w:t>
      </w:r>
      <w:r w:rsidR="001E62A2" w:rsidRPr="00FA6A7D">
        <w:rPr>
          <w:highlight w:val="darkGray"/>
        </w:rPr>
        <w:t>QUAH JING WEN</w:t>
      </w:r>
      <w:r w:rsidR="00B557F6" w:rsidRPr="00FA6A7D">
        <w:rPr>
          <w:highlight w:val="darkGray"/>
        </w:rPr>
        <w:t xml:space="preserve">, </w:t>
      </w:r>
      <w:r w:rsidR="001E62A2" w:rsidRPr="00FA6A7D">
        <w:rPr>
          <w:highlight w:val="darkGray"/>
        </w:rPr>
        <w:t>QUAH TING WEN</w:t>
      </w:r>
      <w:r w:rsidR="009941CA" w:rsidRPr="00FA6A7D">
        <w:rPr>
          <w:highlight w:val="darkGray"/>
        </w:rPr>
        <w:t xml:space="preserve"> </w:t>
      </w:r>
      <w:r w:rsidRPr="00FA6A7D">
        <w:rPr>
          <w:highlight w:val="darkGray"/>
        </w:rPr>
        <w:t>(SGP)</w:t>
      </w:r>
    </w:p>
    <w:p w14:paraId="59A5351B" w14:textId="3EC51A76" w:rsidR="000A76A2" w:rsidRPr="00814C16" w:rsidRDefault="000A76A2" w:rsidP="000A76A2">
      <w:pPr>
        <w:spacing w:after="0"/>
      </w:pPr>
      <w:r w:rsidRPr="00FA6A7D">
        <w:rPr>
          <w:highlight w:val="darkGray"/>
        </w:rPr>
        <w:t xml:space="preserve">Time: 3:46.60. They finished 1st out of 4 and won </w:t>
      </w:r>
      <w:r w:rsidR="00814C16" w:rsidRPr="00FA6A7D">
        <w:rPr>
          <w:highlight w:val="darkGray"/>
        </w:rPr>
        <w:t>the Gold</w:t>
      </w:r>
      <w:r w:rsidRPr="00FA6A7D">
        <w:rPr>
          <w:highlight w:val="darkGray"/>
        </w:rPr>
        <w:t xml:space="preserve"> medal.</w:t>
      </w:r>
    </w:p>
    <w:p w14:paraId="3C61352C" w14:textId="77777777" w:rsidR="000A76A2" w:rsidRPr="00814C16" w:rsidRDefault="000A76A2">
      <w:pPr>
        <w:spacing w:after="160" w:line="259" w:lineRule="auto"/>
        <w:rPr>
          <w:b/>
          <w:color w:val="000000" w:themeColor="text1"/>
          <w:u w:val="single"/>
        </w:rPr>
      </w:pPr>
    </w:p>
    <w:p w14:paraId="4052E11B" w14:textId="77777777" w:rsidR="004A67C6" w:rsidRPr="00814C16" w:rsidRDefault="004A67C6">
      <w:pPr>
        <w:spacing w:after="160" w:line="259" w:lineRule="auto"/>
        <w:rPr>
          <w:b/>
          <w:color w:val="000000" w:themeColor="text1"/>
          <w:u w:val="single"/>
        </w:rPr>
      </w:pPr>
    </w:p>
    <w:p w14:paraId="00460533" w14:textId="77777777" w:rsidR="004A67C6" w:rsidRPr="00814C16" w:rsidRDefault="004A67C6">
      <w:pPr>
        <w:spacing w:after="160" w:line="259" w:lineRule="auto"/>
        <w:rPr>
          <w:b/>
          <w:color w:val="000000" w:themeColor="text1"/>
          <w:u w:val="single"/>
        </w:rPr>
      </w:pPr>
      <w:r w:rsidRPr="00814C16">
        <w:rPr>
          <w:b/>
          <w:color w:val="000000" w:themeColor="text1"/>
          <w:u w:val="single"/>
        </w:rPr>
        <w:br w:type="page"/>
      </w:r>
    </w:p>
    <w:p w14:paraId="7CD48F8D" w14:textId="5B9797DE" w:rsidR="00DD518E" w:rsidRPr="00814C16" w:rsidRDefault="00DD518E" w:rsidP="00A32477">
      <w:pPr>
        <w:pStyle w:val="Heading1"/>
      </w:pPr>
      <w:r w:rsidRPr="00814C16">
        <w:lastRenderedPageBreak/>
        <w:t>10 May – Heats</w:t>
      </w:r>
    </w:p>
    <w:p w14:paraId="019410FB" w14:textId="77777777" w:rsidR="00DD518E" w:rsidRPr="00814C16" w:rsidRDefault="00DD518E" w:rsidP="00DD518E">
      <w:pPr>
        <w:spacing w:after="160" w:line="259" w:lineRule="auto"/>
        <w:rPr>
          <w:b/>
          <w:color w:val="000000" w:themeColor="text1"/>
          <w:u w:val="single"/>
        </w:rPr>
      </w:pPr>
    </w:p>
    <w:p w14:paraId="6BC0D069" w14:textId="65D37C4E" w:rsidR="00E96CA1" w:rsidRPr="006C6D64" w:rsidRDefault="00E96CA1" w:rsidP="00E96CA1">
      <w:pPr>
        <w:pStyle w:val="Heading2"/>
        <w:rPr>
          <w:highlight w:val="darkGray"/>
        </w:rPr>
      </w:pPr>
      <w:r w:rsidRPr="006C6D64">
        <w:rPr>
          <w:highlight w:val="darkGray"/>
        </w:rPr>
        <w:t xml:space="preserve">*SWIMMING </w:t>
      </w:r>
      <w:r w:rsidR="004868A7" w:rsidRPr="006C6D64">
        <w:rPr>
          <w:highlight w:val="darkGray"/>
        </w:rPr>
        <w:t>–</w:t>
      </w:r>
      <w:r w:rsidRPr="006C6D64">
        <w:rPr>
          <w:highlight w:val="darkGray"/>
        </w:rPr>
        <w:t xml:space="preserve"> WOMEN 50M FREESTYLE HEAT*</w:t>
      </w:r>
    </w:p>
    <w:p w14:paraId="5F083A83" w14:textId="77777777" w:rsidR="00E96CA1" w:rsidRPr="006C6D64" w:rsidRDefault="00E96CA1" w:rsidP="00E96CA1">
      <w:pPr>
        <w:pStyle w:val="Heading3"/>
        <w:rPr>
          <w:highlight w:val="darkGray"/>
        </w:rPr>
      </w:pPr>
      <w:r w:rsidRPr="006C6D64">
        <w:rPr>
          <w:highlight w:val="darkGray"/>
        </w:rPr>
        <w:t>LIM XIANG QI AMANDA (SGP)</w:t>
      </w:r>
    </w:p>
    <w:p w14:paraId="09767FFB" w14:textId="1D456126" w:rsidR="00084C2F" w:rsidRPr="006C6D64" w:rsidRDefault="00084C2F" w:rsidP="00084C2F">
      <w:pPr>
        <w:spacing w:after="0"/>
        <w:rPr>
          <w:color w:val="000000" w:themeColor="text1"/>
          <w:highlight w:val="darkGray"/>
        </w:rPr>
      </w:pPr>
      <w:r w:rsidRPr="006C6D64">
        <w:rPr>
          <w:color w:val="000000" w:themeColor="text1"/>
          <w:highlight w:val="darkGray"/>
        </w:rPr>
        <w:t>Time: 25.38. She finished 1st out of 16 and qualified for the Final, which will be held today at 1800hr (CAM time).</w:t>
      </w:r>
    </w:p>
    <w:p w14:paraId="09ACB564" w14:textId="77777777" w:rsidR="00084C2F" w:rsidRPr="006C6D64" w:rsidRDefault="00084C2F" w:rsidP="00084C2F">
      <w:pPr>
        <w:spacing w:after="0"/>
        <w:rPr>
          <w:color w:val="000000" w:themeColor="text1"/>
          <w:highlight w:val="darkGray"/>
        </w:rPr>
      </w:pPr>
    </w:p>
    <w:p w14:paraId="23AB1AF9" w14:textId="52726416" w:rsidR="00E96CA1" w:rsidRPr="006C6D64" w:rsidRDefault="00E96CA1" w:rsidP="00E96CA1">
      <w:pPr>
        <w:pStyle w:val="Heading3"/>
        <w:rPr>
          <w:highlight w:val="darkGray"/>
        </w:rPr>
      </w:pPr>
      <w:r w:rsidRPr="006C6D64">
        <w:rPr>
          <w:highlight w:val="darkGray"/>
        </w:rPr>
        <w:t>QUAH TING WEN (SGP)</w:t>
      </w:r>
    </w:p>
    <w:p w14:paraId="763688BD" w14:textId="48E6124C" w:rsidR="00E96CA1" w:rsidRDefault="00E96CA1" w:rsidP="00E96CA1">
      <w:pPr>
        <w:spacing w:after="0"/>
        <w:rPr>
          <w:color w:val="000000" w:themeColor="text1"/>
        </w:rPr>
      </w:pPr>
      <w:r w:rsidRPr="006C6D64">
        <w:rPr>
          <w:color w:val="000000" w:themeColor="text1"/>
          <w:highlight w:val="darkGray"/>
        </w:rPr>
        <w:t xml:space="preserve">Time: </w:t>
      </w:r>
      <w:r w:rsidR="00084C2F" w:rsidRPr="006C6D64">
        <w:rPr>
          <w:color w:val="000000" w:themeColor="text1"/>
          <w:highlight w:val="darkGray"/>
        </w:rPr>
        <w:t>26.15</w:t>
      </w:r>
      <w:r w:rsidRPr="006C6D64">
        <w:rPr>
          <w:color w:val="000000" w:themeColor="text1"/>
          <w:highlight w:val="darkGray"/>
        </w:rPr>
        <w:t xml:space="preserve">. She finished </w:t>
      </w:r>
      <w:r w:rsidR="00084C2F" w:rsidRPr="006C6D64">
        <w:rPr>
          <w:color w:val="000000" w:themeColor="text1"/>
          <w:highlight w:val="darkGray"/>
        </w:rPr>
        <w:t>5th</w:t>
      </w:r>
      <w:r w:rsidRPr="006C6D64">
        <w:rPr>
          <w:color w:val="000000" w:themeColor="text1"/>
          <w:highlight w:val="darkGray"/>
        </w:rPr>
        <w:t xml:space="preserve"> out of 1</w:t>
      </w:r>
      <w:r w:rsidR="00084C2F" w:rsidRPr="006C6D64">
        <w:rPr>
          <w:color w:val="000000" w:themeColor="text1"/>
          <w:highlight w:val="darkGray"/>
        </w:rPr>
        <w:t>6</w:t>
      </w:r>
      <w:r w:rsidRPr="006C6D64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6C6D64">
        <w:rPr>
          <w:color w:val="000000" w:themeColor="text1"/>
          <w:highlight w:val="darkGray"/>
        </w:rPr>
        <w:t>today at 1800hr</w:t>
      </w:r>
      <w:r w:rsidRPr="006C6D64">
        <w:rPr>
          <w:color w:val="000000" w:themeColor="text1"/>
          <w:highlight w:val="darkGray"/>
        </w:rPr>
        <w:t xml:space="preserve"> (CAM time).</w:t>
      </w:r>
    </w:p>
    <w:p w14:paraId="3D58D65C" w14:textId="77777777" w:rsidR="00084C2F" w:rsidRPr="00814C16" w:rsidRDefault="00084C2F" w:rsidP="00E96CA1">
      <w:pPr>
        <w:spacing w:after="0"/>
        <w:rPr>
          <w:color w:val="000000" w:themeColor="text1"/>
        </w:rPr>
      </w:pPr>
    </w:p>
    <w:p w14:paraId="2383526E" w14:textId="77777777" w:rsidR="00E96CA1" w:rsidRPr="006C6D64" w:rsidRDefault="00E96CA1" w:rsidP="00E96CA1">
      <w:pPr>
        <w:pStyle w:val="Heading2"/>
        <w:rPr>
          <w:highlight w:val="darkGray"/>
        </w:rPr>
      </w:pPr>
      <w:r w:rsidRPr="006C6D64">
        <w:rPr>
          <w:highlight w:val="darkGray"/>
        </w:rPr>
        <w:t>*SWIMMING – MEN 50M BUTTERFLY HEAT*</w:t>
      </w:r>
    </w:p>
    <w:p w14:paraId="7FFDFADB" w14:textId="77777777" w:rsidR="00E96CA1" w:rsidRPr="006C6D64" w:rsidRDefault="00E96CA1" w:rsidP="00E96CA1">
      <w:pPr>
        <w:pStyle w:val="Heading3"/>
        <w:rPr>
          <w:highlight w:val="darkGray"/>
        </w:rPr>
      </w:pPr>
      <w:r w:rsidRPr="006C6D64">
        <w:rPr>
          <w:highlight w:val="darkGray"/>
        </w:rPr>
        <w:t>MIKKEL LEE JUN JIE (SGP)</w:t>
      </w:r>
    </w:p>
    <w:p w14:paraId="4D8DACE7" w14:textId="310A2B25" w:rsidR="00E96CA1" w:rsidRPr="006C6D64" w:rsidRDefault="00E96CA1" w:rsidP="00E96CA1">
      <w:pPr>
        <w:spacing w:after="0"/>
        <w:rPr>
          <w:color w:val="000000" w:themeColor="text1"/>
          <w:highlight w:val="darkGray"/>
        </w:rPr>
      </w:pPr>
      <w:r w:rsidRPr="006C6D64">
        <w:rPr>
          <w:color w:val="000000" w:themeColor="text1"/>
          <w:highlight w:val="darkGray"/>
        </w:rPr>
        <w:t xml:space="preserve">Time: </w:t>
      </w:r>
      <w:r w:rsidR="006C6D64" w:rsidRPr="006C6D64">
        <w:rPr>
          <w:color w:val="000000" w:themeColor="text1"/>
          <w:highlight w:val="darkGray"/>
        </w:rPr>
        <w:t>23.57</w:t>
      </w:r>
      <w:r w:rsidRPr="006C6D64">
        <w:rPr>
          <w:color w:val="000000" w:themeColor="text1"/>
          <w:highlight w:val="darkGray"/>
        </w:rPr>
        <w:t xml:space="preserve">. He finished </w:t>
      </w:r>
      <w:r w:rsidR="006C6D64" w:rsidRPr="006C6D64">
        <w:rPr>
          <w:color w:val="000000" w:themeColor="text1"/>
          <w:highlight w:val="darkGray"/>
        </w:rPr>
        <w:t>1st</w:t>
      </w:r>
      <w:r w:rsidRPr="006C6D64">
        <w:rPr>
          <w:color w:val="000000" w:themeColor="text1"/>
          <w:highlight w:val="darkGray"/>
        </w:rPr>
        <w:t xml:space="preserve"> out of </w:t>
      </w:r>
      <w:r w:rsidR="006C6D64" w:rsidRPr="006C6D64">
        <w:rPr>
          <w:color w:val="000000" w:themeColor="text1"/>
          <w:highlight w:val="darkGray"/>
        </w:rPr>
        <w:t>16</w:t>
      </w:r>
      <w:r w:rsidRPr="006C6D64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6C6D64">
        <w:rPr>
          <w:color w:val="000000" w:themeColor="text1"/>
          <w:highlight w:val="darkGray"/>
        </w:rPr>
        <w:t>today at 1800hr</w:t>
      </w:r>
      <w:r w:rsidRPr="006C6D64">
        <w:rPr>
          <w:color w:val="000000" w:themeColor="text1"/>
          <w:highlight w:val="darkGray"/>
        </w:rPr>
        <w:t xml:space="preserve"> (CAM time).</w:t>
      </w:r>
      <w:r w:rsidR="006C6D64" w:rsidRPr="006C6D64">
        <w:rPr>
          <w:color w:val="000000" w:themeColor="text1"/>
          <w:highlight w:val="darkGray"/>
        </w:rPr>
        <w:t xml:space="preserve"> He has set a new Personal Best.</w:t>
      </w:r>
    </w:p>
    <w:p w14:paraId="4F2EF1CF" w14:textId="77777777" w:rsidR="00E96CA1" w:rsidRPr="006C6D64" w:rsidRDefault="00E96CA1" w:rsidP="00E96CA1">
      <w:pPr>
        <w:spacing w:after="0"/>
        <w:rPr>
          <w:b/>
          <w:color w:val="000000" w:themeColor="text1"/>
          <w:highlight w:val="darkGray"/>
          <w:u w:val="single"/>
        </w:rPr>
      </w:pPr>
    </w:p>
    <w:p w14:paraId="56FF6E83" w14:textId="77777777" w:rsidR="00E96CA1" w:rsidRPr="006C6D64" w:rsidRDefault="00E96CA1" w:rsidP="00E96CA1">
      <w:pPr>
        <w:pStyle w:val="Heading3"/>
        <w:rPr>
          <w:highlight w:val="darkGray"/>
        </w:rPr>
      </w:pPr>
      <w:r w:rsidRPr="006C6D64">
        <w:rPr>
          <w:highlight w:val="darkGray"/>
        </w:rPr>
        <w:t>TEONG TZEN WEI (SGP)</w:t>
      </w:r>
    </w:p>
    <w:p w14:paraId="203F690A" w14:textId="6C44C33B" w:rsidR="00E96CA1" w:rsidRPr="00814C16" w:rsidRDefault="00E96CA1" w:rsidP="00E96CA1">
      <w:pPr>
        <w:spacing w:after="0"/>
        <w:rPr>
          <w:color w:val="000000" w:themeColor="text1"/>
        </w:rPr>
      </w:pPr>
      <w:r w:rsidRPr="006C6D64">
        <w:rPr>
          <w:color w:val="000000" w:themeColor="text1"/>
          <w:highlight w:val="darkGray"/>
        </w:rPr>
        <w:t xml:space="preserve">Time: </w:t>
      </w:r>
      <w:r w:rsidR="006C6D64" w:rsidRPr="006C6D64">
        <w:rPr>
          <w:color w:val="000000" w:themeColor="text1"/>
          <w:highlight w:val="darkGray"/>
        </w:rPr>
        <w:t>23.92</w:t>
      </w:r>
      <w:r w:rsidRPr="006C6D64">
        <w:rPr>
          <w:color w:val="000000" w:themeColor="text1"/>
          <w:highlight w:val="darkGray"/>
        </w:rPr>
        <w:t xml:space="preserve">. He finished </w:t>
      </w:r>
      <w:r w:rsidR="006C6D64" w:rsidRPr="006C6D64">
        <w:rPr>
          <w:color w:val="000000" w:themeColor="text1"/>
          <w:highlight w:val="darkGray"/>
        </w:rPr>
        <w:t>2nd</w:t>
      </w:r>
      <w:r w:rsidRPr="006C6D64">
        <w:rPr>
          <w:color w:val="000000" w:themeColor="text1"/>
          <w:highlight w:val="darkGray"/>
        </w:rPr>
        <w:t xml:space="preserve"> out of </w:t>
      </w:r>
      <w:r w:rsidR="006C6D64" w:rsidRPr="006C6D64">
        <w:rPr>
          <w:color w:val="000000" w:themeColor="text1"/>
          <w:highlight w:val="darkGray"/>
        </w:rPr>
        <w:t>16</w:t>
      </w:r>
      <w:r w:rsidRPr="006C6D64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6C6D64">
        <w:rPr>
          <w:color w:val="000000" w:themeColor="text1"/>
          <w:highlight w:val="darkGray"/>
        </w:rPr>
        <w:t>today at 1800hr</w:t>
      </w:r>
      <w:r w:rsidRPr="006C6D64">
        <w:rPr>
          <w:color w:val="000000" w:themeColor="text1"/>
          <w:highlight w:val="darkGray"/>
        </w:rPr>
        <w:t xml:space="preserve"> (CAM time).</w:t>
      </w:r>
    </w:p>
    <w:p w14:paraId="3BAD691E" w14:textId="77777777" w:rsidR="00E96CA1" w:rsidRPr="00814C16" w:rsidRDefault="00E96CA1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73D56823" w14:textId="365ED0FB" w:rsidR="00E96CA1" w:rsidRPr="003562CD" w:rsidRDefault="00E96CA1" w:rsidP="00E96CA1">
      <w:pPr>
        <w:pStyle w:val="Heading2"/>
        <w:rPr>
          <w:highlight w:val="darkGray"/>
        </w:rPr>
      </w:pPr>
      <w:r w:rsidRPr="003562CD">
        <w:rPr>
          <w:highlight w:val="darkGray"/>
        </w:rPr>
        <w:t xml:space="preserve">*SWIMMING </w:t>
      </w:r>
      <w:r w:rsidR="004868A7" w:rsidRPr="003562CD">
        <w:rPr>
          <w:highlight w:val="darkGray"/>
        </w:rPr>
        <w:t>–</w:t>
      </w:r>
      <w:r w:rsidRPr="003562CD">
        <w:rPr>
          <w:highlight w:val="darkGray"/>
        </w:rPr>
        <w:t xml:space="preserve"> WOMEN 200M BREASTSTROKE HEAT*</w:t>
      </w:r>
    </w:p>
    <w:p w14:paraId="5D0908A4" w14:textId="77777777" w:rsidR="00E96CA1" w:rsidRPr="003562CD" w:rsidRDefault="00E96CA1" w:rsidP="00E96CA1">
      <w:pPr>
        <w:pStyle w:val="Heading3"/>
        <w:rPr>
          <w:highlight w:val="darkGray"/>
        </w:rPr>
      </w:pPr>
      <w:r w:rsidRPr="003562CD">
        <w:rPr>
          <w:highlight w:val="darkGray"/>
        </w:rPr>
        <w:t>CHRISTIE MAY CHUE MUN EE (SGP)</w:t>
      </w:r>
    </w:p>
    <w:p w14:paraId="3E9D5438" w14:textId="71EE0EB3" w:rsidR="00E96CA1" w:rsidRPr="003562CD" w:rsidRDefault="00E96CA1" w:rsidP="00E96CA1">
      <w:pPr>
        <w:spacing w:after="0"/>
        <w:rPr>
          <w:color w:val="000000" w:themeColor="text1"/>
          <w:highlight w:val="darkGray"/>
        </w:rPr>
      </w:pPr>
      <w:r w:rsidRPr="003562CD">
        <w:rPr>
          <w:color w:val="000000" w:themeColor="text1"/>
          <w:highlight w:val="darkGray"/>
        </w:rPr>
        <w:t xml:space="preserve">Time: </w:t>
      </w:r>
      <w:r w:rsidR="00D8657A" w:rsidRPr="003562CD">
        <w:rPr>
          <w:color w:val="000000" w:themeColor="text1"/>
          <w:highlight w:val="darkGray"/>
        </w:rPr>
        <w:t>2</w:t>
      </w:r>
      <w:r w:rsidRPr="003562CD">
        <w:rPr>
          <w:color w:val="000000" w:themeColor="text1"/>
          <w:highlight w:val="darkGray"/>
        </w:rPr>
        <w:t>:</w:t>
      </w:r>
      <w:r w:rsidR="00D8657A" w:rsidRPr="003562CD">
        <w:rPr>
          <w:color w:val="000000" w:themeColor="text1"/>
          <w:highlight w:val="darkGray"/>
        </w:rPr>
        <w:t>36</w:t>
      </w:r>
      <w:r w:rsidRPr="003562CD">
        <w:rPr>
          <w:color w:val="000000" w:themeColor="text1"/>
          <w:highlight w:val="darkGray"/>
        </w:rPr>
        <w:t>.</w:t>
      </w:r>
      <w:r w:rsidR="00D8657A" w:rsidRPr="003562CD">
        <w:rPr>
          <w:color w:val="000000" w:themeColor="text1"/>
          <w:highlight w:val="darkGray"/>
        </w:rPr>
        <w:t>05</w:t>
      </w:r>
      <w:r w:rsidRPr="003562CD">
        <w:rPr>
          <w:color w:val="000000" w:themeColor="text1"/>
          <w:highlight w:val="darkGray"/>
        </w:rPr>
        <w:t xml:space="preserve">. She finished </w:t>
      </w:r>
      <w:r w:rsidR="00D8657A" w:rsidRPr="003562CD">
        <w:rPr>
          <w:color w:val="000000" w:themeColor="text1"/>
          <w:highlight w:val="darkGray"/>
        </w:rPr>
        <w:t>4th</w:t>
      </w:r>
      <w:r w:rsidRPr="003562CD">
        <w:rPr>
          <w:color w:val="000000" w:themeColor="text1"/>
          <w:highlight w:val="darkGray"/>
        </w:rPr>
        <w:t xml:space="preserve"> out of </w:t>
      </w:r>
      <w:r w:rsidR="006C6D64" w:rsidRPr="003562CD">
        <w:rPr>
          <w:color w:val="000000" w:themeColor="text1"/>
          <w:highlight w:val="darkGray"/>
        </w:rPr>
        <w:t>10</w:t>
      </w:r>
      <w:r w:rsidRPr="003562CD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3562CD">
        <w:rPr>
          <w:color w:val="000000" w:themeColor="text1"/>
          <w:highlight w:val="darkGray"/>
        </w:rPr>
        <w:t>today at 1800hr</w:t>
      </w:r>
      <w:r w:rsidRPr="003562CD">
        <w:rPr>
          <w:color w:val="000000" w:themeColor="text1"/>
          <w:highlight w:val="darkGray"/>
        </w:rPr>
        <w:t xml:space="preserve"> (CAM time).</w:t>
      </w:r>
    </w:p>
    <w:p w14:paraId="34B4BD9D" w14:textId="77777777" w:rsidR="00E96CA1" w:rsidRPr="003562CD" w:rsidRDefault="00E96CA1" w:rsidP="00E96CA1">
      <w:pPr>
        <w:spacing w:after="0"/>
        <w:rPr>
          <w:color w:val="000000" w:themeColor="text1"/>
          <w:highlight w:val="darkGray"/>
        </w:rPr>
      </w:pPr>
    </w:p>
    <w:p w14:paraId="14DAFEA3" w14:textId="77777777" w:rsidR="00E96CA1" w:rsidRPr="003562CD" w:rsidRDefault="00E96CA1" w:rsidP="00E96CA1">
      <w:pPr>
        <w:pStyle w:val="Heading3"/>
        <w:rPr>
          <w:highlight w:val="darkGray"/>
        </w:rPr>
      </w:pPr>
      <w:r w:rsidRPr="003562CD">
        <w:rPr>
          <w:highlight w:val="darkGray"/>
        </w:rPr>
        <w:t>SIM EN YI LETITIA (SGP)</w:t>
      </w:r>
    </w:p>
    <w:p w14:paraId="30677B72" w14:textId="535F4F87" w:rsidR="00E96CA1" w:rsidRPr="003562CD" w:rsidRDefault="00E96CA1" w:rsidP="00E96CA1">
      <w:pPr>
        <w:spacing w:after="0"/>
        <w:rPr>
          <w:color w:val="000000" w:themeColor="text1"/>
          <w:highlight w:val="darkGray"/>
        </w:rPr>
      </w:pPr>
      <w:r w:rsidRPr="003562CD">
        <w:rPr>
          <w:color w:val="000000" w:themeColor="text1"/>
          <w:highlight w:val="darkGray"/>
        </w:rPr>
        <w:t xml:space="preserve">Time: </w:t>
      </w:r>
      <w:r w:rsidR="00D8657A" w:rsidRPr="003562CD">
        <w:rPr>
          <w:color w:val="000000" w:themeColor="text1"/>
          <w:highlight w:val="darkGray"/>
        </w:rPr>
        <w:t>2</w:t>
      </w:r>
      <w:r w:rsidRPr="003562CD">
        <w:rPr>
          <w:color w:val="000000" w:themeColor="text1"/>
          <w:highlight w:val="darkGray"/>
        </w:rPr>
        <w:t>:</w:t>
      </w:r>
      <w:r w:rsidR="00D8657A" w:rsidRPr="003562CD">
        <w:rPr>
          <w:color w:val="000000" w:themeColor="text1"/>
          <w:highlight w:val="darkGray"/>
        </w:rPr>
        <w:t>34</w:t>
      </w:r>
      <w:r w:rsidRPr="003562CD">
        <w:rPr>
          <w:color w:val="000000" w:themeColor="text1"/>
          <w:highlight w:val="darkGray"/>
        </w:rPr>
        <w:t>.</w:t>
      </w:r>
      <w:r w:rsidR="00D8657A" w:rsidRPr="003562CD">
        <w:rPr>
          <w:color w:val="000000" w:themeColor="text1"/>
          <w:highlight w:val="darkGray"/>
        </w:rPr>
        <w:t>64</w:t>
      </w:r>
      <w:r w:rsidRPr="003562CD">
        <w:rPr>
          <w:color w:val="000000" w:themeColor="text1"/>
          <w:highlight w:val="darkGray"/>
        </w:rPr>
        <w:t xml:space="preserve">. She finished </w:t>
      </w:r>
      <w:r w:rsidR="00D8657A" w:rsidRPr="003562CD">
        <w:rPr>
          <w:color w:val="000000" w:themeColor="text1"/>
          <w:highlight w:val="darkGray"/>
        </w:rPr>
        <w:t>1st</w:t>
      </w:r>
      <w:r w:rsidRPr="003562CD">
        <w:rPr>
          <w:color w:val="000000" w:themeColor="text1"/>
          <w:highlight w:val="darkGray"/>
        </w:rPr>
        <w:t xml:space="preserve"> out of </w:t>
      </w:r>
      <w:r w:rsidR="006C6D64" w:rsidRPr="003562CD">
        <w:rPr>
          <w:color w:val="000000" w:themeColor="text1"/>
          <w:highlight w:val="darkGray"/>
        </w:rPr>
        <w:t>10</w:t>
      </w:r>
      <w:r w:rsidRPr="003562CD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3562CD">
        <w:rPr>
          <w:color w:val="000000" w:themeColor="text1"/>
          <w:highlight w:val="darkGray"/>
        </w:rPr>
        <w:t>today at 1800hr</w:t>
      </w:r>
      <w:r w:rsidRPr="003562CD">
        <w:rPr>
          <w:color w:val="000000" w:themeColor="text1"/>
          <w:highlight w:val="darkGray"/>
        </w:rPr>
        <w:t xml:space="preserve"> (CAM time).</w:t>
      </w:r>
    </w:p>
    <w:p w14:paraId="0CF7A227" w14:textId="77777777" w:rsidR="00E96CA1" w:rsidRPr="003562CD" w:rsidRDefault="00E96CA1" w:rsidP="00E96CA1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13146E90" w14:textId="77777777" w:rsidR="00E96CA1" w:rsidRPr="003562CD" w:rsidRDefault="00E96CA1" w:rsidP="00E96CA1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63BACF0E" w14:textId="77777777" w:rsidR="00E96CA1" w:rsidRPr="003562CD" w:rsidRDefault="00E96CA1" w:rsidP="00E96CA1">
      <w:pPr>
        <w:pStyle w:val="Heading2"/>
        <w:rPr>
          <w:highlight w:val="darkGray"/>
        </w:rPr>
      </w:pPr>
      <w:r w:rsidRPr="003562CD">
        <w:rPr>
          <w:highlight w:val="darkGray"/>
        </w:rPr>
        <w:t>*SWIMMING – MEN 200M BREASTSTROKE HEAT*</w:t>
      </w:r>
    </w:p>
    <w:p w14:paraId="32AC1469" w14:textId="77777777" w:rsidR="00D8657A" w:rsidRPr="003562CD" w:rsidRDefault="00D8657A" w:rsidP="00D8657A">
      <w:pPr>
        <w:pStyle w:val="Heading3"/>
        <w:rPr>
          <w:highlight w:val="darkGray"/>
        </w:rPr>
      </w:pPr>
      <w:r w:rsidRPr="003562CD">
        <w:rPr>
          <w:highlight w:val="darkGray"/>
        </w:rPr>
        <w:t>NICHOLAS RUI KARSTEN MAHABIR (SGP)</w:t>
      </w:r>
    </w:p>
    <w:p w14:paraId="0E97BE6A" w14:textId="77777777" w:rsidR="00D8657A" w:rsidRPr="003562CD" w:rsidRDefault="00D8657A" w:rsidP="00D8657A">
      <w:pPr>
        <w:spacing w:after="0"/>
        <w:rPr>
          <w:color w:val="000000" w:themeColor="text1"/>
          <w:highlight w:val="darkGray"/>
        </w:rPr>
      </w:pPr>
      <w:r w:rsidRPr="003562CD">
        <w:rPr>
          <w:color w:val="000000" w:themeColor="text1"/>
          <w:highlight w:val="darkGray"/>
        </w:rPr>
        <w:t>Time: 2:17.07. He finished 1st out of 13 and qualified for the Final, which will be held today at 1800hr (CAM time).</w:t>
      </w:r>
    </w:p>
    <w:p w14:paraId="6E7099CF" w14:textId="77777777" w:rsidR="00D8657A" w:rsidRPr="003562CD" w:rsidRDefault="00D8657A" w:rsidP="00D8657A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10A643D3" w14:textId="77777777" w:rsidR="00E96CA1" w:rsidRPr="003562CD" w:rsidRDefault="00E96CA1" w:rsidP="00E96CA1">
      <w:pPr>
        <w:pStyle w:val="Heading3"/>
        <w:rPr>
          <w:highlight w:val="darkGray"/>
        </w:rPr>
      </w:pPr>
      <w:r w:rsidRPr="003562CD">
        <w:rPr>
          <w:highlight w:val="darkGray"/>
        </w:rPr>
        <w:t>MAXIMILLIAN ANG WEI (SGP)</w:t>
      </w:r>
    </w:p>
    <w:p w14:paraId="5584B32B" w14:textId="37736D6A" w:rsidR="00E96CA1" w:rsidRPr="00814C16" w:rsidRDefault="00E96CA1" w:rsidP="00E96CA1">
      <w:pPr>
        <w:spacing w:after="0"/>
        <w:rPr>
          <w:color w:val="000000" w:themeColor="text1"/>
        </w:rPr>
      </w:pPr>
      <w:r w:rsidRPr="003562CD">
        <w:rPr>
          <w:color w:val="000000" w:themeColor="text1"/>
          <w:highlight w:val="darkGray"/>
        </w:rPr>
        <w:t xml:space="preserve">Time: </w:t>
      </w:r>
      <w:r w:rsidR="00E35D3D" w:rsidRPr="003562CD">
        <w:rPr>
          <w:color w:val="000000" w:themeColor="text1"/>
          <w:highlight w:val="darkGray"/>
        </w:rPr>
        <w:t>2</w:t>
      </w:r>
      <w:r w:rsidRPr="003562CD">
        <w:rPr>
          <w:color w:val="000000" w:themeColor="text1"/>
          <w:highlight w:val="darkGray"/>
        </w:rPr>
        <w:t>:</w:t>
      </w:r>
      <w:r w:rsidR="00E35D3D" w:rsidRPr="003562CD">
        <w:rPr>
          <w:color w:val="000000" w:themeColor="text1"/>
          <w:highlight w:val="darkGray"/>
        </w:rPr>
        <w:t>20</w:t>
      </w:r>
      <w:r w:rsidRPr="003562CD">
        <w:rPr>
          <w:color w:val="000000" w:themeColor="text1"/>
          <w:highlight w:val="darkGray"/>
        </w:rPr>
        <w:t>.</w:t>
      </w:r>
      <w:r w:rsidR="00E35D3D" w:rsidRPr="003562CD">
        <w:rPr>
          <w:color w:val="000000" w:themeColor="text1"/>
          <w:highlight w:val="darkGray"/>
        </w:rPr>
        <w:t>08</w:t>
      </w:r>
      <w:r w:rsidRPr="003562CD">
        <w:rPr>
          <w:color w:val="000000" w:themeColor="text1"/>
          <w:highlight w:val="darkGray"/>
        </w:rPr>
        <w:t xml:space="preserve">. He finished </w:t>
      </w:r>
      <w:r w:rsidR="00D8657A" w:rsidRPr="003562CD">
        <w:rPr>
          <w:color w:val="000000" w:themeColor="text1"/>
          <w:highlight w:val="darkGray"/>
        </w:rPr>
        <w:t xml:space="preserve">4th </w:t>
      </w:r>
      <w:r w:rsidRPr="003562CD">
        <w:rPr>
          <w:color w:val="000000" w:themeColor="text1"/>
          <w:highlight w:val="darkGray"/>
        </w:rPr>
        <w:t xml:space="preserve">out of 13 and qualified for the Final, which will be held </w:t>
      </w:r>
      <w:r w:rsidR="001D0F5A" w:rsidRPr="003562CD">
        <w:rPr>
          <w:color w:val="000000" w:themeColor="text1"/>
          <w:highlight w:val="darkGray"/>
        </w:rPr>
        <w:t>today at 1800hr</w:t>
      </w:r>
      <w:r w:rsidRPr="003562CD">
        <w:rPr>
          <w:color w:val="000000" w:themeColor="text1"/>
          <w:highlight w:val="darkGray"/>
        </w:rPr>
        <w:t xml:space="preserve"> (CAM time).</w:t>
      </w:r>
    </w:p>
    <w:p w14:paraId="5EDA5754" w14:textId="77777777" w:rsidR="00E96CA1" w:rsidRPr="00814C16" w:rsidRDefault="00E96CA1" w:rsidP="00E96CA1">
      <w:pPr>
        <w:spacing w:after="0"/>
        <w:rPr>
          <w:b/>
          <w:color w:val="000000" w:themeColor="text1"/>
          <w:u w:val="single"/>
        </w:rPr>
      </w:pPr>
    </w:p>
    <w:p w14:paraId="285C314C" w14:textId="6271B669" w:rsidR="00DD518E" w:rsidRPr="00383732" w:rsidRDefault="00DD518E" w:rsidP="00A32477">
      <w:pPr>
        <w:pStyle w:val="Heading2"/>
        <w:rPr>
          <w:highlight w:val="darkGray"/>
        </w:rPr>
      </w:pPr>
      <w:r w:rsidRPr="00383732">
        <w:rPr>
          <w:highlight w:val="darkGray"/>
        </w:rPr>
        <w:t xml:space="preserve">*SWIMMING – </w:t>
      </w:r>
      <w:r w:rsidR="00A32477" w:rsidRPr="00383732">
        <w:rPr>
          <w:highlight w:val="darkGray"/>
        </w:rPr>
        <w:t>MEN</w:t>
      </w:r>
      <w:r w:rsidRPr="00383732">
        <w:rPr>
          <w:highlight w:val="darkGray"/>
        </w:rPr>
        <w:t xml:space="preserve"> 200M BACKSTROKE HEAT*</w:t>
      </w:r>
    </w:p>
    <w:p w14:paraId="73DBE85B" w14:textId="015415B0" w:rsidR="00DD518E" w:rsidRPr="00383732" w:rsidRDefault="00DD518E" w:rsidP="00B557F6">
      <w:pPr>
        <w:pStyle w:val="Heading3"/>
        <w:rPr>
          <w:highlight w:val="darkGray"/>
        </w:rPr>
      </w:pPr>
      <w:r w:rsidRPr="00383732">
        <w:rPr>
          <w:highlight w:val="darkGray"/>
        </w:rPr>
        <w:t>ZACHARY IAN TAN (SGP)</w:t>
      </w:r>
    </w:p>
    <w:p w14:paraId="4EAFB02D" w14:textId="1ED00189" w:rsidR="00DD518E" w:rsidRPr="00814C16" w:rsidRDefault="00DD518E" w:rsidP="00DD518E">
      <w:pPr>
        <w:spacing w:after="0"/>
        <w:rPr>
          <w:color w:val="000000" w:themeColor="text1"/>
        </w:rPr>
      </w:pPr>
      <w:r w:rsidRPr="00383732">
        <w:rPr>
          <w:color w:val="000000" w:themeColor="text1"/>
          <w:highlight w:val="darkGray"/>
        </w:rPr>
        <w:t xml:space="preserve">Time: </w:t>
      </w:r>
      <w:r w:rsidR="00D66222" w:rsidRPr="00383732">
        <w:rPr>
          <w:color w:val="000000" w:themeColor="text1"/>
          <w:highlight w:val="darkGray"/>
        </w:rPr>
        <w:t>2</w:t>
      </w:r>
      <w:r w:rsidRPr="00383732">
        <w:rPr>
          <w:color w:val="000000" w:themeColor="text1"/>
          <w:highlight w:val="darkGray"/>
        </w:rPr>
        <w:t>:</w:t>
      </w:r>
      <w:r w:rsidR="00D66222" w:rsidRPr="00383732">
        <w:rPr>
          <w:color w:val="000000" w:themeColor="text1"/>
          <w:highlight w:val="darkGray"/>
        </w:rPr>
        <w:t>06</w:t>
      </w:r>
      <w:r w:rsidRPr="00383732">
        <w:rPr>
          <w:color w:val="000000" w:themeColor="text1"/>
          <w:highlight w:val="darkGray"/>
        </w:rPr>
        <w:t>.</w:t>
      </w:r>
      <w:r w:rsidR="00D66222" w:rsidRPr="00383732">
        <w:rPr>
          <w:color w:val="000000" w:themeColor="text1"/>
          <w:highlight w:val="darkGray"/>
        </w:rPr>
        <w:t>84</w:t>
      </w:r>
      <w:r w:rsidRPr="00383732">
        <w:rPr>
          <w:color w:val="000000" w:themeColor="text1"/>
          <w:highlight w:val="darkGray"/>
        </w:rPr>
        <w:t xml:space="preserve">. He finished 3rd out of </w:t>
      </w:r>
      <w:r w:rsidR="00BA6757" w:rsidRPr="00383732">
        <w:rPr>
          <w:color w:val="000000" w:themeColor="text1"/>
          <w:highlight w:val="darkGray"/>
        </w:rPr>
        <w:t>10</w:t>
      </w:r>
      <w:r w:rsidR="00AB66DA" w:rsidRPr="00383732">
        <w:rPr>
          <w:color w:val="000000" w:themeColor="text1"/>
          <w:highlight w:val="darkGray"/>
        </w:rPr>
        <w:t xml:space="preserve"> and qualified for the</w:t>
      </w:r>
      <w:r w:rsidR="00814C16" w:rsidRPr="00383732">
        <w:rPr>
          <w:color w:val="000000" w:themeColor="text1"/>
          <w:highlight w:val="darkGray"/>
        </w:rPr>
        <w:t xml:space="preserve"> Final</w:t>
      </w:r>
      <w:r w:rsidRPr="00383732">
        <w:rPr>
          <w:color w:val="000000" w:themeColor="text1"/>
          <w:highlight w:val="darkGray"/>
        </w:rPr>
        <w:t xml:space="preserve">, which will be held </w:t>
      </w:r>
      <w:r w:rsidR="001D0F5A" w:rsidRPr="00383732">
        <w:rPr>
          <w:color w:val="000000" w:themeColor="text1"/>
          <w:highlight w:val="darkGray"/>
        </w:rPr>
        <w:t>today at 1800hr</w:t>
      </w:r>
      <w:r w:rsidR="00814C16" w:rsidRPr="00383732">
        <w:rPr>
          <w:color w:val="000000" w:themeColor="text1"/>
          <w:highlight w:val="darkGray"/>
        </w:rPr>
        <w:t xml:space="preserve"> (CAM time)</w:t>
      </w:r>
      <w:r w:rsidRPr="00383732">
        <w:rPr>
          <w:color w:val="000000" w:themeColor="text1"/>
          <w:highlight w:val="darkGray"/>
        </w:rPr>
        <w:t>.</w:t>
      </w:r>
    </w:p>
    <w:p w14:paraId="4506899C" w14:textId="77777777" w:rsidR="00DD518E" w:rsidRPr="00814C16" w:rsidRDefault="00DD518E" w:rsidP="00DD518E">
      <w:pPr>
        <w:spacing w:after="0"/>
        <w:rPr>
          <w:b/>
          <w:color w:val="000000" w:themeColor="text1"/>
          <w:u w:val="single"/>
        </w:rPr>
      </w:pPr>
    </w:p>
    <w:p w14:paraId="50F85115" w14:textId="5F0809F6" w:rsidR="00E00BDF" w:rsidRPr="00814C16" w:rsidRDefault="00E00BDF" w:rsidP="00A32477">
      <w:pPr>
        <w:pStyle w:val="Heading1"/>
      </w:pPr>
      <w:r w:rsidRPr="00814C16">
        <w:t>10 May – Finals</w:t>
      </w:r>
    </w:p>
    <w:p w14:paraId="614B7934" w14:textId="77777777" w:rsidR="00E00BDF" w:rsidRPr="00814C16" w:rsidRDefault="00E00BDF" w:rsidP="00E00BDF">
      <w:pPr>
        <w:spacing w:after="160" w:line="259" w:lineRule="auto"/>
        <w:rPr>
          <w:b/>
          <w:color w:val="000000" w:themeColor="text1"/>
          <w:u w:val="single"/>
        </w:rPr>
      </w:pPr>
    </w:p>
    <w:p w14:paraId="2775B348" w14:textId="39A892A2" w:rsidR="00E00BDF" w:rsidRPr="00C804D3" w:rsidRDefault="00E00BDF" w:rsidP="00A32477">
      <w:pPr>
        <w:pStyle w:val="Heading2"/>
        <w:rPr>
          <w:highlight w:val="darkGray"/>
        </w:rPr>
      </w:pPr>
      <w:r w:rsidRPr="00C804D3">
        <w:rPr>
          <w:highlight w:val="darkGray"/>
        </w:rPr>
        <w:t xml:space="preserve">*SWIMMING – </w:t>
      </w:r>
      <w:r w:rsidR="00A32477" w:rsidRPr="00C804D3">
        <w:rPr>
          <w:highlight w:val="darkGray"/>
        </w:rPr>
        <w:t>MEN</w:t>
      </w:r>
      <w:r w:rsidRPr="00C804D3">
        <w:rPr>
          <w:highlight w:val="darkGray"/>
        </w:rPr>
        <w:t xml:space="preserve"> 200M BACKSTROKE FINAL*</w:t>
      </w:r>
    </w:p>
    <w:p w14:paraId="7DABF560" w14:textId="77777777" w:rsidR="00814C16" w:rsidRPr="00C804D3" w:rsidRDefault="00814C16" w:rsidP="00814C16">
      <w:pPr>
        <w:pStyle w:val="Heading3"/>
        <w:rPr>
          <w:highlight w:val="darkGray"/>
        </w:rPr>
      </w:pPr>
      <w:r w:rsidRPr="00C804D3">
        <w:rPr>
          <w:highlight w:val="darkGray"/>
        </w:rPr>
        <w:t>ZACHARY IAN TAN (SGP)</w:t>
      </w:r>
    </w:p>
    <w:p w14:paraId="6F262A2F" w14:textId="201FD647" w:rsidR="00814C16" w:rsidRPr="00C804D3" w:rsidRDefault="000026DD" w:rsidP="00814C16">
      <w:pPr>
        <w:spacing w:after="0"/>
        <w:rPr>
          <w:color w:val="000000" w:themeColor="text1"/>
          <w:highlight w:val="darkGray"/>
        </w:rPr>
      </w:pPr>
      <w:r w:rsidRPr="00C804D3">
        <w:rPr>
          <w:color w:val="000000" w:themeColor="text1"/>
          <w:highlight w:val="darkGray"/>
        </w:rPr>
        <w:t>Time: 2:04.25. He finished 7th out of 8.</w:t>
      </w:r>
    </w:p>
    <w:p w14:paraId="006C181F" w14:textId="77777777" w:rsidR="000026DD" w:rsidRPr="00C804D3" w:rsidRDefault="000026DD" w:rsidP="00814C16">
      <w:pPr>
        <w:spacing w:after="0"/>
        <w:rPr>
          <w:b/>
          <w:color w:val="000000" w:themeColor="text1"/>
          <w:highlight w:val="darkGray"/>
          <w:u w:val="single"/>
        </w:rPr>
      </w:pPr>
    </w:p>
    <w:p w14:paraId="2A71BA39" w14:textId="22FB694B" w:rsidR="00E00BDF" w:rsidRPr="00C804D3" w:rsidRDefault="00E00BDF" w:rsidP="00A32477">
      <w:pPr>
        <w:pStyle w:val="Heading2"/>
        <w:rPr>
          <w:highlight w:val="darkGray"/>
        </w:rPr>
      </w:pPr>
      <w:r w:rsidRPr="00C804D3">
        <w:rPr>
          <w:highlight w:val="darkGray"/>
        </w:rPr>
        <w:t xml:space="preserve">*SWIMMING – </w:t>
      </w:r>
      <w:r w:rsidR="00A32477" w:rsidRPr="00C804D3">
        <w:rPr>
          <w:highlight w:val="darkGray"/>
        </w:rPr>
        <w:t>MEN</w:t>
      </w:r>
      <w:r w:rsidRPr="00C804D3">
        <w:rPr>
          <w:highlight w:val="darkGray"/>
        </w:rPr>
        <w:t xml:space="preserve"> 200M BREASTSTROKE FINAL*</w:t>
      </w:r>
    </w:p>
    <w:p w14:paraId="5A52F2B1" w14:textId="77777777" w:rsidR="000026DD" w:rsidRPr="00C804D3" w:rsidRDefault="000026DD" w:rsidP="000026DD">
      <w:pPr>
        <w:pStyle w:val="Heading3"/>
        <w:rPr>
          <w:highlight w:val="darkGray"/>
        </w:rPr>
      </w:pPr>
      <w:r w:rsidRPr="00C804D3">
        <w:rPr>
          <w:highlight w:val="darkGray"/>
        </w:rPr>
        <w:t>NICHOLAS RUI KARSTEN MAHABIR (SGP)</w:t>
      </w:r>
    </w:p>
    <w:p w14:paraId="3B35615E" w14:textId="77777777" w:rsidR="000026DD" w:rsidRPr="00C804D3" w:rsidRDefault="000026DD" w:rsidP="000026DD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  <w:r w:rsidRPr="00C804D3">
        <w:rPr>
          <w:color w:val="000000" w:themeColor="text1"/>
          <w:highlight w:val="darkGray"/>
        </w:rPr>
        <w:t>Time: 2:13.95. He finished 2nd out of 8 and won the Silver medal.</w:t>
      </w:r>
    </w:p>
    <w:p w14:paraId="6801F02D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MAXIMILLIAN ANG WEI (SGP)</w:t>
      </w:r>
    </w:p>
    <w:p w14:paraId="13E1CB1A" w14:textId="0AE8ABA6" w:rsidR="00E00BDF" w:rsidRPr="00C804D3" w:rsidRDefault="000026DD" w:rsidP="00E00BDF">
      <w:pPr>
        <w:spacing w:after="0"/>
        <w:rPr>
          <w:color w:val="000000" w:themeColor="text1"/>
          <w:highlight w:val="darkGray"/>
        </w:rPr>
      </w:pPr>
      <w:r w:rsidRPr="00C804D3">
        <w:rPr>
          <w:color w:val="000000" w:themeColor="text1"/>
          <w:highlight w:val="darkGray"/>
        </w:rPr>
        <w:t>Time: 2:14.30. He finished 3rd out of 8 and won the Bronze medal.</w:t>
      </w:r>
    </w:p>
    <w:p w14:paraId="1B0DB6E7" w14:textId="77777777" w:rsidR="000026DD" w:rsidRPr="00C804D3" w:rsidRDefault="000026DD" w:rsidP="00E00BDF">
      <w:pPr>
        <w:spacing w:after="0"/>
        <w:rPr>
          <w:b/>
          <w:color w:val="000000" w:themeColor="text1"/>
          <w:highlight w:val="darkGray"/>
          <w:u w:val="single"/>
        </w:rPr>
      </w:pPr>
    </w:p>
    <w:p w14:paraId="1320A5A9" w14:textId="6C25C336" w:rsidR="00E00BDF" w:rsidRPr="00C804D3" w:rsidRDefault="00E00BDF" w:rsidP="00A32477">
      <w:pPr>
        <w:pStyle w:val="Heading2"/>
        <w:rPr>
          <w:highlight w:val="darkGray"/>
        </w:rPr>
      </w:pPr>
      <w:r w:rsidRPr="00C804D3">
        <w:rPr>
          <w:highlight w:val="darkGray"/>
        </w:rPr>
        <w:t xml:space="preserve">*SWIMMING – </w:t>
      </w:r>
      <w:r w:rsidR="00A32477" w:rsidRPr="00C804D3">
        <w:rPr>
          <w:highlight w:val="darkGray"/>
        </w:rPr>
        <w:t>MEN</w:t>
      </w:r>
      <w:r w:rsidRPr="00C804D3">
        <w:rPr>
          <w:highlight w:val="darkGray"/>
        </w:rPr>
        <w:t xml:space="preserve"> 50M BUTTERFLY FINAL*</w:t>
      </w:r>
    </w:p>
    <w:p w14:paraId="667FF2A0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MIKKEL LEE JUN JIE (SGP)</w:t>
      </w:r>
    </w:p>
    <w:p w14:paraId="2A425CC3" w14:textId="316BAFF4" w:rsidR="00E00BDF" w:rsidRPr="00C804D3" w:rsidRDefault="001C6952" w:rsidP="00E00BDF">
      <w:pPr>
        <w:spacing w:after="0"/>
        <w:rPr>
          <w:color w:val="000000" w:themeColor="text1"/>
          <w:highlight w:val="darkGray"/>
        </w:rPr>
      </w:pPr>
      <w:r w:rsidRPr="00C804D3">
        <w:rPr>
          <w:color w:val="000000" w:themeColor="text1"/>
          <w:highlight w:val="darkGray"/>
        </w:rPr>
        <w:t>Time: 23.45. He finished 1st out of 8 and won the Gold medal. He has set a new Personal Best.</w:t>
      </w:r>
    </w:p>
    <w:p w14:paraId="0B49F2FE" w14:textId="77777777" w:rsidR="001C6952" w:rsidRPr="00C804D3" w:rsidRDefault="001C6952" w:rsidP="00E00BDF">
      <w:pPr>
        <w:spacing w:after="0"/>
        <w:rPr>
          <w:b/>
          <w:color w:val="000000" w:themeColor="text1"/>
          <w:highlight w:val="darkGray"/>
          <w:u w:val="single"/>
        </w:rPr>
      </w:pPr>
    </w:p>
    <w:p w14:paraId="4EED8113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TEONG TZEN WEI (SGP)</w:t>
      </w:r>
    </w:p>
    <w:p w14:paraId="66BCAB7C" w14:textId="00FEF588" w:rsidR="00E00BDF" w:rsidRPr="00C804D3" w:rsidRDefault="001C6952" w:rsidP="00E00BDF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  <w:r w:rsidRPr="00C804D3">
        <w:rPr>
          <w:color w:val="000000" w:themeColor="text1"/>
          <w:highlight w:val="darkGray"/>
        </w:rPr>
        <w:t>Time: 23.67. He finished 2nd out of 8 and won the Silver medal.</w:t>
      </w:r>
    </w:p>
    <w:p w14:paraId="6F0BA88F" w14:textId="55F7F1ED" w:rsidR="00E00BDF" w:rsidRPr="00C804D3" w:rsidRDefault="00E00BDF" w:rsidP="00A32477">
      <w:pPr>
        <w:pStyle w:val="Heading2"/>
        <w:rPr>
          <w:highlight w:val="darkGray"/>
        </w:rPr>
      </w:pPr>
      <w:r w:rsidRPr="00C804D3">
        <w:rPr>
          <w:highlight w:val="darkGray"/>
        </w:rPr>
        <w:t xml:space="preserve">*SWIMMING </w:t>
      </w:r>
      <w:r w:rsidR="004868A7" w:rsidRPr="00C804D3">
        <w:rPr>
          <w:highlight w:val="darkGray"/>
        </w:rPr>
        <w:t>–</w:t>
      </w:r>
      <w:r w:rsidRPr="00C804D3">
        <w:rPr>
          <w:highlight w:val="darkGray"/>
        </w:rPr>
        <w:t xml:space="preserve"> WO</w:t>
      </w:r>
      <w:r w:rsidR="00A32477" w:rsidRPr="00C804D3">
        <w:rPr>
          <w:highlight w:val="darkGray"/>
        </w:rPr>
        <w:t>MEN</w:t>
      </w:r>
      <w:r w:rsidRPr="00C804D3">
        <w:rPr>
          <w:highlight w:val="darkGray"/>
        </w:rPr>
        <w:t xml:space="preserve"> 200M BREASTSTROKE FINAL*</w:t>
      </w:r>
    </w:p>
    <w:p w14:paraId="2D4E6119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CHRISTIE MAY CHUE MUN EE (SGP)</w:t>
      </w:r>
    </w:p>
    <w:p w14:paraId="78F1CD2A" w14:textId="0F6B938B" w:rsidR="00E00BDF" w:rsidRPr="00C804D3" w:rsidRDefault="000026DD" w:rsidP="00E00BDF">
      <w:pPr>
        <w:spacing w:after="0"/>
        <w:rPr>
          <w:color w:val="000000" w:themeColor="text1"/>
          <w:highlight w:val="darkGray"/>
        </w:rPr>
      </w:pPr>
      <w:r w:rsidRPr="00C804D3">
        <w:rPr>
          <w:color w:val="000000" w:themeColor="text1"/>
          <w:highlight w:val="darkGray"/>
        </w:rPr>
        <w:t>Time: 2:32.60. She finished 3rd out of 8 and won the Bronze medal.</w:t>
      </w:r>
    </w:p>
    <w:p w14:paraId="2D07F74A" w14:textId="77777777" w:rsidR="000026DD" w:rsidRPr="00C804D3" w:rsidRDefault="000026DD" w:rsidP="00E00BDF">
      <w:pPr>
        <w:spacing w:after="0"/>
        <w:rPr>
          <w:color w:val="000000" w:themeColor="text1"/>
          <w:highlight w:val="darkGray"/>
        </w:rPr>
      </w:pPr>
    </w:p>
    <w:p w14:paraId="6F58AF41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SIM EN YI LETITIA (SGP)</w:t>
      </w:r>
    </w:p>
    <w:p w14:paraId="33108180" w14:textId="2C281427" w:rsidR="00E00BDF" w:rsidRPr="00C804D3" w:rsidRDefault="000026DD" w:rsidP="00E00BDF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  <w:r w:rsidRPr="00C804D3">
        <w:rPr>
          <w:color w:val="000000" w:themeColor="text1"/>
          <w:highlight w:val="darkGray"/>
        </w:rPr>
        <w:t>Time: 2:28.49. She finished 1st out of 8 and won the Gold medal. She has set a new Games Record, National Record and Personal Best.</w:t>
      </w:r>
    </w:p>
    <w:p w14:paraId="7F6C0B38" w14:textId="77777777" w:rsidR="000760D3" w:rsidRPr="00C804D3" w:rsidRDefault="000760D3" w:rsidP="00E00BDF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</w:p>
    <w:p w14:paraId="1B44D7EE" w14:textId="05B3C4A8" w:rsidR="00E00BDF" w:rsidRPr="00C804D3" w:rsidRDefault="00E00BDF" w:rsidP="00A32477">
      <w:pPr>
        <w:pStyle w:val="Heading2"/>
        <w:rPr>
          <w:highlight w:val="darkGray"/>
        </w:rPr>
      </w:pPr>
      <w:r w:rsidRPr="00C804D3">
        <w:rPr>
          <w:highlight w:val="darkGray"/>
        </w:rPr>
        <w:t xml:space="preserve">*SWIMMING </w:t>
      </w:r>
      <w:r w:rsidR="004868A7" w:rsidRPr="00C804D3">
        <w:rPr>
          <w:highlight w:val="darkGray"/>
        </w:rPr>
        <w:t>–</w:t>
      </w:r>
      <w:r w:rsidRPr="00C804D3">
        <w:rPr>
          <w:highlight w:val="darkGray"/>
        </w:rPr>
        <w:t xml:space="preserve"> WO</w:t>
      </w:r>
      <w:r w:rsidR="00A32477" w:rsidRPr="00C804D3">
        <w:rPr>
          <w:highlight w:val="darkGray"/>
        </w:rPr>
        <w:t>MEN</w:t>
      </w:r>
      <w:r w:rsidRPr="00C804D3">
        <w:rPr>
          <w:highlight w:val="darkGray"/>
        </w:rPr>
        <w:t xml:space="preserve"> 50M FREESTYLE FINAL*</w:t>
      </w:r>
    </w:p>
    <w:p w14:paraId="093B1274" w14:textId="77777777" w:rsidR="001C6952" w:rsidRPr="00C804D3" w:rsidRDefault="001C6952" w:rsidP="001C6952">
      <w:pPr>
        <w:pStyle w:val="Heading3"/>
        <w:rPr>
          <w:highlight w:val="darkGray"/>
        </w:rPr>
      </w:pPr>
      <w:r w:rsidRPr="00C804D3">
        <w:rPr>
          <w:highlight w:val="darkGray"/>
        </w:rPr>
        <w:t>QUAH TING WEN (SGP)</w:t>
      </w:r>
    </w:p>
    <w:p w14:paraId="3A3FAED4" w14:textId="77777777" w:rsidR="001C6952" w:rsidRPr="00C804D3" w:rsidRDefault="001C6952" w:rsidP="001C6952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  <w:r w:rsidRPr="00C804D3">
        <w:rPr>
          <w:color w:val="000000" w:themeColor="text1"/>
          <w:highlight w:val="darkGray"/>
        </w:rPr>
        <w:t>Time: 25.04. She finished 1st out of 8 and won the Gold medal. She has set a new Games Record.</w:t>
      </w:r>
    </w:p>
    <w:p w14:paraId="3B1C836D" w14:textId="77777777" w:rsidR="00E00BDF" w:rsidRPr="00C804D3" w:rsidRDefault="00E00BDF" w:rsidP="00B557F6">
      <w:pPr>
        <w:pStyle w:val="Heading3"/>
        <w:rPr>
          <w:highlight w:val="darkGray"/>
        </w:rPr>
      </w:pPr>
      <w:r w:rsidRPr="00C804D3">
        <w:rPr>
          <w:highlight w:val="darkGray"/>
        </w:rPr>
        <w:t>LIM XIANG QI AMANDA (SGP)</w:t>
      </w:r>
    </w:p>
    <w:p w14:paraId="77C2F4AC" w14:textId="0EE802C2" w:rsidR="00E00BDF" w:rsidRDefault="001C6952" w:rsidP="00E00BDF">
      <w:pPr>
        <w:spacing w:after="0"/>
        <w:rPr>
          <w:color w:val="000000" w:themeColor="text1"/>
        </w:rPr>
      </w:pPr>
      <w:r w:rsidRPr="00C804D3">
        <w:rPr>
          <w:color w:val="000000" w:themeColor="text1"/>
          <w:highlight w:val="darkGray"/>
        </w:rPr>
        <w:t>Time: 25.16. She finished 2nd out of 8 and won the Silver medal.</w:t>
      </w:r>
    </w:p>
    <w:p w14:paraId="75BE7E9A" w14:textId="77777777" w:rsidR="001C6952" w:rsidRPr="00814C16" w:rsidRDefault="001C6952" w:rsidP="00E00BDF">
      <w:pPr>
        <w:spacing w:after="0"/>
        <w:rPr>
          <w:color w:val="000000" w:themeColor="text1"/>
        </w:rPr>
      </w:pPr>
    </w:p>
    <w:p w14:paraId="3E66EFDC" w14:textId="3DCB9EA2" w:rsidR="000760D3" w:rsidRPr="000026DD" w:rsidRDefault="000760D3" w:rsidP="00A32477">
      <w:pPr>
        <w:pStyle w:val="Heading2"/>
        <w:rPr>
          <w:highlight w:val="darkGray"/>
        </w:rPr>
      </w:pPr>
      <w:r w:rsidRPr="000026DD">
        <w:rPr>
          <w:highlight w:val="darkGray"/>
        </w:rPr>
        <w:t xml:space="preserve">*SWIMMING – </w:t>
      </w:r>
      <w:r w:rsidR="00A32477" w:rsidRPr="000026DD">
        <w:rPr>
          <w:highlight w:val="darkGray"/>
        </w:rPr>
        <w:t>MEN</w:t>
      </w:r>
      <w:r w:rsidRPr="000026DD">
        <w:rPr>
          <w:highlight w:val="darkGray"/>
        </w:rPr>
        <w:t xml:space="preserve"> 4 X 100M FREESTYLE RELAY FINAL* ( Check names- 4 athletes only)</w:t>
      </w:r>
    </w:p>
    <w:p w14:paraId="2982868F" w14:textId="77777777" w:rsidR="000026DD" w:rsidRPr="000026DD" w:rsidRDefault="000026DD" w:rsidP="000026DD">
      <w:pPr>
        <w:pStyle w:val="Heading3"/>
        <w:rPr>
          <w:highlight w:val="darkGray"/>
        </w:rPr>
      </w:pPr>
      <w:r w:rsidRPr="000026DD">
        <w:rPr>
          <w:highlight w:val="darkGray"/>
        </w:rPr>
        <w:t>TEAM OF JONATHAN TAN EU JIN, MIKKEL LEE JUN JIE, CHUA YI SHOU DARREN &amp; QUAH ZHENG WEN (SGP)</w:t>
      </w:r>
    </w:p>
    <w:p w14:paraId="7A38C1B6" w14:textId="0F70DCD7" w:rsidR="000760D3" w:rsidRPr="000026DD" w:rsidRDefault="000026DD" w:rsidP="000026DD">
      <w:pPr>
        <w:spacing w:after="160" w:line="259" w:lineRule="auto"/>
        <w:rPr>
          <w:b/>
          <w:color w:val="000000" w:themeColor="text1"/>
          <w:highlight w:val="darkGray"/>
          <w:u w:val="single"/>
        </w:rPr>
      </w:pPr>
      <w:r w:rsidRPr="000026DD">
        <w:rPr>
          <w:color w:val="000000" w:themeColor="text1"/>
          <w:highlight w:val="darkGray"/>
        </w:rPr>
        <w:t>Time: 3:17.35. SGP finished 1st out of 8 and won the Gold medal.</w:t>
      </w:r>
    </w:p>
    <w:p w14:paraId="252C6BDB" w14:textId="34258EC5" w:rsidR="000760D3" w:rsidRPr="000026DD" w:rsidRDefault="000760D3" w:rsidP="00A32477">
      <w:pPr>
        <w:pStyle w:val="Heading2"/>
        <w:rPr>
          <w:highlight w:val="darkGray"/>
        </w:rPr>
      </w:pPr>
      <w:r w:rsidRPr="000026DD">
        <w:rPr>
          <w:highlight w:val="darkGray"/>
        </w:rPr>
        <w:t>*SWIMMING – WO</w:t>
      </w:r>
      <w:r w:rsidR="00A32477" w:rsidRPr="000026DD">
        <w:rPr>
          <w:highlight w:val="darkGray"/>
        </w:rPr>
        <w:t>MEN</w:t>
      </w:r>
      <w:r w:rsidRPr="000026DD">
        <w:rPr>
          <w:highlight w:val="darkGray"/>
        </w:rPr>
        <w:t xml:space="preserve"> 4 X 200M FREESTYLE RELAY FINAL* ( Check names- 4 athletes only)</w:t>
      </w:r>
    </w:p>
    <w:p w14:paraId="5BBBDBE7" w14:textId="77777777" w:rsidR="000026DD" w:rsidRPr="000026DD" w:rsidRDefault="000026DD" w:rsidP="000026DD">
      <w:pPr>
        <w:pStyle w:val="Heading3"/>
        <w:rPr>
          <w:highlight w:val="darkGray"/>
        </w:rPr>
      </w:pPr>
      <w:r w:rsidRPr="000026DD">
        <w:rPr>
          <w:highlight w:val="darkGray"/>
        </w:rPr>
        <w:t>TEAM OF GAN CHING HWEE, ASHLEY LIM YI-XUAN, CHAN ZI YI &amp; QUAH TING WEN (SGP)</w:t>
      </w:r>
    </w:p>
    <w:p w14:paraId="4FD1CB09" w14:textId="3715D5E7" w:rsidR="000760D3" w:rsidRPr="000026DD" w:rsidRDefault="000026DD" w:rsidP="000026DD">
      <w:pPr>
        <w:spacing w:after="160" w:line="259" w:lineRule="auto"/>
        <w:rPr>
          <w:color w:val="000000" w:themeColor="text1"/>
        </w:rPr>
      </w:pPr>
      <w:r w:rsidRPr="000026DD">
        <w:rPr>
          <w:color w:val="000000" w:themeColor="text1"/>
          <w:highlight w:val="darkGray"/>
        </w:rPr>
        <w:t>Time: 8:12.80. SGP finished 1st out of 6 and won the Gold medal.</w:t>
      </w:r>
    </w:p>
    <w:p w14:paraId="4B2A3DAF" w14:textId="77777777" w:rsidR="000760D3" w:rsidRPr="00814C16" w:rsidRDefault="000760D3">
      <w:pPr>
        <w:spacing w:after="160" w:line="259" w:lineRule="auto"/>
        <w:rPr>
          <w:b/>
          <w:color w:val="000000" w:themeColor="text1"/>
          <w:u w:val="single"/>
        </w:rPr>
      </w:pPr>
    </w:p>
    <w:p w14:paraId="7E8F5AEE" w14:textId="77777777" w:rsidR="000760D3" w:rsidRPr="00814C16" w:rsidRDefault="000760D3">
      <w:pPr>
        <w:spacing w:after="160" w:line="259" w:lineRule="auto"/>
        <w:rPr>
          <w:b/>
          <w:color w:val="000000" w:themeColor="text1"/>
          <w:u w:val="single"/>
        </w:rPr>
      </w:pPr>
    </w:p>
    <w:p w14:paraId="0F5A7425" w14:textId="77777777" w:rsidR="000760D3" w:rsidRPr="00814C16" w:rsidRDefault="000760D3">
      <w:pPr>
        <w:spacing w:after="160" w:line="259" w:lineRule="auto"/>
        <w:rPr>
          <w:b/>
          <w:color w:val="000000" w:themeColor="text1"/>
          <w:u w:val="single"/>
        </w:rPr>
      </w:pPr>
      <w:r w:rsidRPr="00814C16">
        <w:rPr>
          <w:b/>
          <w:color w:val="000000" w:themeColor="text1"/>
          <w:u w:val="single"/>
        </w:rPr>
        <w:br w:type="page"/>
      </w:r>
    </w:p>
    <w:p w14:paraId="1C267161" w14:textId="59799064" w:rsidR="000760D3" w:rsidRPr="00814C16" w:rsidRDefault="000760D3" w:rsidP="00A32477">
      <w:pPr>
        <w:pStyle w:val="Heading1"/>
      </w:pPr>
      <w:r w:rsidRPr="00814C16">
        <w:lastRenderedPageBreak/>
        <w:t>11 May – Heats</w:t>
      </w:r>
    </w:p>
    <w:p w14:paraId="09D86A16" w14:textId="77777777" w:rsidR="000760D3" w:rsidRPr="00814C16" w:rsidRDefault="000760D3" w:rsidP="000760D3">
      <w:pPr>
        <w:spacing w:after="160" w:line="259" w:lineRule="auto"/>
        <w:rPr>
          <w:b/>
          <w:color w:val="000000" w:themeColor="text1"/>
          <w:u w:val="single"/>
        </w:rPr>
      </w:pPr>
    </w:p>
    <w:p w14:paraId="37523370" w14:textId="04045C06" w:rsidR="00E96CA1" w:rsidRPr="00734BEB" w:rsidRDefault="00E96CA1" w:rsidP="00E96CA1">
      <w:pPr>
        <w:pStyle w:val="Heading2"/>
        <w:rPr>
          <w:highlight w:val="darkGray"/>
        </w:rPr>
      </w:pPr>
      <w:r w:rsidRPr="00734BEB">
        <w:rPr>
          <w:highlight w:val="darkGray"/>
        </w:rPr>
        <w:t xml:space="preserve">*SWIMMING </w:t>
      </w:r>
      <w:r w:rsidR="004868A7" w:rsidRPr="00734BEB">
        <w:rPr>
          <w:highlight w:val="darkGray"/>
        </w:rPr>
        <w:t>–</w:t>
      </w:r>
      <w:r w:rsidRPr="00734BEB">
        <w:rPr>
          <w:highlight w:val="darkGray"/>
        </w:rPr>
        <w:t xml:space="preserve"> WOMEN 50M BUTTERFLY HEAT*</w:t>
      </w:r>
    </w:p>
    <w:p w14:paraId="7B328B72" w14:textId="77777777" w:rsidR="00A42734" w:rsidRPr="00734BEB" w:rsidRDefault="00A42734" w:rsidP="00A42734">
      <w:pPr>
        <w:pStyle w:val="Heading3"/>
        <w:rPr>
          <w:highlight w:val="darkGray"/>
        </w:rPr>
      </w:pPr>
      <w:r w:rsidRPr="00734BEB">
        <w:rPr>
          <w:highlight w:val="darkGray"/>
        </w:rPr>
        <w:t>QUAH TING WEN (SGP)</w:t>
      </w:r>
    </w:p>
    <w:p w14:paraId="5D1C7C90" w14:textId="77777777" w:rsidR="00A42734" w:rsidRPr="00734BEB" w:rsidRDefault="00A42734" w:rsidP="00A42734">
      <w:pPr>
        <w:spacing w:after="0"/>
        <w:rPr>
          <w:color w:val="000000" w:themeColor="text1"/>
          <w:highlight w:val="darkGray"/>
        </w:rPr>
      </w:pPr>
      <w:r w:rsidRPr="00734BEB">
        <w:rPr>
          <w:color w:val="000000" w:themeColor="text1"/>
          <w:highlight w:val="darkGray"/>
        </w:rPr>
        <w:t xml:space="preserve">Time: 26.91. She finished 1st out of 16 and qualified for the Final, which will be held today at 1800hr (CAM time). </w:t>
      </w:r>
    </w:p>
    <w:p w14:paraId="736171AF" w14:textId="28E38CBC" w:rsidR="00A42734" w:rsidRPr="00734BEB" w:rsidRDefault="00A42734" w:rsidP="00E96CA1">
      <w:pPr>
        <w:pStyle w:val="Heading3"/>
        <w:rPr>
          <w:highlight w:val="darkGray"/>
        </w:rPr>
      </w:pPr>
    </w:p>
    <w:p w14:paraId="678C3404" w14:textId="09CF5E4D" w:rsidR="00E96CA1" w:rsidRPr="00734BEB" w:rsidRDefault="00E96CA1" w:rsidP="00E96CA1">
      <w:pPr>
        <w:pStyle w:val="Heading3"/>
        <w:rPr>
          <w:highlight w:val="darkGray"/>
        </w:rPr>
      </w:pPr>
      <w:r w:rsidRPr="00734BEB">
        <w:rPr>
          <w:highlight w:val="darkGray"/>
        </w:rPr>
        <w:t>QUAH JING WEN (SGP)</w:t>
      </w:r>
    </w:p>
    <w:p w14:paraId="08B45F9D" w14:textId="15E54144" w:rsidR="00E96CA1" w:rsidRPr="00814C16" w:rsidRDefault="00E96CA1" w:rsidP="00E96CA1">
      <w:pPr>
        <w:spacing w:after="0"/>
        <w:rPr>
          <w:color w:val="000000" w:themeColor="text1"/>
        </w:rPr>
      </w:pPr>
      <w:r w:rsidRPr="00734BEB">
        <w:rPr>
          <w:color w:val="000000" w:themeColor="text1"/>
          <w:highlight w:val="darkGray"/>
        </w:rPr>
        <w:t xml:space="preserve">Time: </w:t>
      </w:r>
      <w:r w:rsidR="00A42734" w:rsidRPr="00734BEB">
        <w:rPr>
          <w:color w:val="000000" w:themeColor="text1"/>
          <w:highlight w:val="darkGray"/>
        </w:rPr>
        <w:t>27.23</w:t>
      </w:r>
      <w:r w:rsidRPr="00734BEB">
        <w:rPr>
          <w:color w:val="000000" w:themeColor="text1"/>
          <w:highlight w:val="darkGray"/>
        </w:rPr>
        <w:t xml:space="preserve">. She finished </w:t>
      </w:r>
      <w:r w:rsidR="00A42734" w:rsidRPr="00734BEB">
        <w:rPr>
          <w:color w:val="000000" w:themeColor="text1"/>
          <w:highlight w:val="darkGray"/>
        </w:rPr>
        <w:t>4th</w:t>
      </w:r>
      <w:r w:rsidRPr="00734BEB">
        <w:rPr>
          <w:color w:val="000000" w:themeColor="text1"/>
          <w:highlight w:val="darkGray"/>
        </w:rPr>
        <w:t xml:space="preserve"> out of </w:t>
      </w:r>
      <w:r w:rsidR="00A84A84" w:rsidRPr="00734BEB">
        <w:rPr>
          <w:color w:val="000000" w:themeColor="text1"/>
          <w:highlight w:val="darkGray"/>
        </w:rPr>
        <w:t>16</w:t>
      </w:r>
      <w:r w:rsidRPr="00734BEB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734BEB">
        <w:rPr>
          <w:color w:val="000000" w:themeColor="text1"/>
          <w:highlight w:val="darkGray"/>
        </w:rPr>
        <w:t>today at 1800hr</w:t>
      </w:r>
      <w:r w:rsidRPr="00734BEB">
        <w:rPr>
          <w:color w:val="000000" w:themeColor="text1"/>
          <w:highlight w:val="darkGray"/>
        </w:rPr>
        <w:t xml:space="preserve"> (CAM time).</w:t>
      </w:r>
      <w:r w:rsidR="00A8072B" w:rsidRPr="00734BEB">
        <w:rPr>
          <w:color w:val="000000" w:themeColor="text1"/>
          <w:highlight w:val="darkGray"/>
        </w:rPr>
        <w:t xml:space="preserve"> </w:t>
      </w:r>
    </w:p>
    <w:p w14:paraId="414C21E3" w14:textId="6CE5AE6A" w:rsidR="00E96CA1" w:rsidRDefault="00E96CA1" w:rsidP="00E96CA1">
      <w:pPr>
        <w:spacing w:after="160" w:line="259" w:lineRule="auto"/>
        <w:rPr>
          <w:color w:val="000000" w:themeColor="text1"/>
        </w:rPr>
      </w:pPr>
    </w:p>
    <w:p w14:paraId="426102D5" w14:textId="77777777" w:rsidR="00922E67" w:rsidRPr="00814C16" w:rsidRDefault="00922E67" w:rsidP="00E96CA1">
      <w:pPr>
        <w:spacing w:after="160" w:line="259" w:lineRule="auto"/>
        <w:rPr>
          <w:color w:val="000000" w:themeColor="text1"/>
        </w:rPr>
      </w:pPr>
    </w:p>
    <w:p w14:paraId="37714638" w14:textId="77777777" w:rsidR="00E96CA1" w:rsidRPr="00734BEB" w:rsidRDefault="00E96CA1" w:rsidP="00E96CA1">
      <w:pPr>
        <w:pStyle w:val="Heading2"/>
        <w:rPr>
          <w:highlight w:val="darkGray"/>
        </w:rPr>
      </w:pPr>
      <w:r w:rsidRPr="00734BEB">
        <w:rPr>
          <w:highlight w:val="darkGray"/>
        </w:rPr>
        <w:t>*SWIMMING – MEN 50M BREASTSTROKE HEAT*</w:t>
      </w:r>
    </w:p>
    <w:p w14:paraId="44E879DA" w14:textId="77777777" w:rsidR="0045052B" w:rsidRPr="00734BEB" w:rsidRDefault="0045052B" w:rsidP="0045052B">
      <w:pPr>
        <w:pStyle w:val="Heading3"/>
        <w:rPr>
          <w:highlight w:val="darkGray"/>
        </w:rPr>
      </w:pPr>
      <w:r w:rsidRPr="00734BEB">
        <w:rPr>
          <w:highlight w:val="darkGray"/>
        </w:rPr>
        <w:t>NICHOLAS RUI KARSTEN MAHABIR (SGP)</w:t>
      </w:r>
    </w:p>
    <w:p w14:paraId="25977CCF" w14:textId="387B99CB" w:rsidR="0045052B" w:rsidRPr="00734BEB" w:rsidRDefault="0045052B" w:rsidP="0045052B">
      <w:pPr>
        <w:spacing w:after="0"/>
        <w:rPr>
          <w:color w:val="000000" w:themeColor="text1"/>
          <w:highlight w:val="darkGray"/>
        </w:rPr>
      </w:pPr>
      <w:r w:rsidRPr="00734BEB">
        <w:rPr>
          <w:color w:val="000000" w:themeColor="text1"/>
          <w:highlight w:val="darkGray"/>
        </w:rPr>
        <w:t xml:space="preserve">Time: </w:t>
      </w:r>
      <w:r w:rsidR="00E601C4" w:rsidRPr="00734BEB">
        <w:rPr>
          <w:color w:val="000000" w:themeColor="text1"/>
          <w:highlight w:val="darkGray"/>
        </w:rPr>
        <w:t>28.28</w:t>
      </w:r>
      <w:r w:rsidRPr="00734BEB">
        <w:rPr>
          <w:color w:val="000000" w:themeColor="text1"/>
          <w:highlight w:val="darkGray"/>
        </w:rPr>
        <w:t xml:space="preserve">. He finished </w:t>
      </w:r>
      <w:r w:rsidR="00E601C4" w:rsidRPr="00734BEB">
        <w:rPr>
          <w:color w:val="000000" w:themeColor="text1"/>
          <w:highlight w:val="darkGray"/>
        </w:rPr>
        <w:t>2nd</w:t>
      </w:r>
      <w:r w:rsidRPr="00734BEB">
        <w:rPr>
          <w:color w:val="000000" w:themeColor="text1"/>
          <w:highlight w:val="darkGray"/>
        </w:rPr>
        <w:t xml:space="preserve"> out of 15 and qualified for the Final, which will be held today at 1800hr (CAM time). </w:t>
      </w:r>
    </w:p>
    <w:p w14:paraId="0424C03D" w14:textId="3F9BD828" w:rsidR="0045052B" w:rsidRPr="00734BEB" w:rsidRDefault="0045052B" w:rsidP="00E96CA1">
      <w:pPr>
        <w:pStyle w:val="Heading3"/>
        <w:rPr>
          <w:highlight w:val="darkGray"/>
        </w:rPr>
      </w:pPr>
    </w:p>
    <w:p w14:paraId="0F9F9D33" w14:textId="7EBF18BB" w:rsidR="00E96CA1" w:rsidRPr="00734BEB" w:rsidRDefault="00E96CA1" w:rsidP="00E96CA1">
      <w:pPr>
        <w:pStyle w:val="Heading3"/>
        <w:rPr>
          <w:highlight w:val="darkGray"/>
        </w:rPr>
      </w:pPr>
      <w:r w:rsidRPr="00734BEB">
        <w:rPr>
          <w:highlight w:val="darkGray"/>
        </w:rPr>
        <w:t>MAXIMILLIAN ANG WEI (SGP)</w:t>
      </w:r>
    </w:p>
    <w:p w14:paraId="5DD3C448" w14:textId="790CABEB" w:rsidR="00E96CA1" w:rsidRPr="00814C16" w:rsidRDefault="00E96CA1" w:rsidP="00922E67">
      <w:pPr>
        <w:spacing w:after="0"/>
        <w:rPr>
          <w:color w:val="000000" w:themeColor="text1"/>
        </w:rPr>
      </w:pPr>
      <w:r w:rsidRPr="00734BEB">
        <w:rPr>
          <w:color w:val="000000" w:themeColor="text1"/>
          <w:highlight w:val="darkGray"/>
        </w:rPr>
        <w:t xml:space="preserve">Time: </w:t>
      </w:r>
      <w:r w:rsidR="00E601C4" w:rsidRPr="00734BEB">
        <w:rPr>
          <w:color w:val="000000" w:themeColor="text1"/>
          <w:highlight w:val="darkGray"/>
        </w:rPr>
        <w:t>28.33</w:t>
      </w:r>
      <w:r w:rsidRPr="00734BEB">
        <w:rPr>
          <w:color w:val="000000" w:themeColor="text1"/>
          <w:highlight w:val="darkGray"/>
        </w:rPr>
        <w:t xml:space="preserve">. He finished 3rd out of </w:t>
      </w:r>
      <w:r w:rsidR="004857FE" w:rsidRPr="00734BEB">
        <w:rPr>
          <w:color w:val="000000" w:themeColor="text1"/>
          <w:highlight w:val="darkGray"/>
        </w:rPr>
        <w:t>15</w:t>
      </w:r>
      <w:r w:rsidRPr="00734BEB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734BEB">
        <w:rPr>
          <w:color w:val="000000" w:themeColor="text1"/>
          <w:highlight w:val="darkGray"/>
        </w:rPr>
        <w:t>today at 1800hr</w:t>
      </w:r>
      <w:r w:rsidRPr="00734BEB">
        <w:rPr>
          <w:color w:val="000000" w:themeColor="text1"/>
          <w:highlight w:val="darkGray"/>
        </w:rPr>
        <w:t xml:space="preserve"> (CAM time). </w:t>
      </w:r>
    </w:p>
    <w:p w14:paraId="201DD59A" w14:textId="2F58ABA0" w:rsidR="00E96CA1" w:rsidRDefault="00E96CA1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77BCE446" w14:textId="77777777" w:rsidR="00922E67" w:rsidRPr="00814C16" w:rsidRDefault="00922E67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1EF30E26" w14:textId="77777777" w:rsidR="00E96CA1" w:rsidRPr="0050034F" w:rsidRDefault="00E96CA1" w:rsidP="00E96CA1">
      <w:pPr>
        <w:pStyle w:val="Heading2"/>
        <w:rPr>
          <w:highlight w:val="darkGray"/>
        </w:rPr>
      </w:pPr>
      <w:r w:rsidRPr="0050034F">
        <w:rPr>
          <w:highlight w:val="darkGray"/>
        </w:rPr>
        <w:t>*SWIMMING – MEN 400M FREESTYLE HEAT*</w:t>
      </w:r>
    </w:p>
    <w:p w14:paraId="6D727AC1" w14:textId="77777777" w:rsidR="00E96CA1" w:rsidRPr="0050034F" w:rsidRDefault="00E96CA1" w:rsidP="00E96CA1">
      <w:pPr>
        <w:pStyle w:val="Heading3"/>
        <w:rPr>
          <w:highlight w:val="darkGray"/>
        </w:rPr>
      </w:pPr>
      <w:r w:rsidRPr="0050034F">
        <w:rPr>
          <w:highlight w:val="darkGray"/>
        </w:rPr>
        <w:t>ARDI ZULHIMI BIN MOHAMED AZMAN (SGP)</w:t>
      </w:r>
    </w:p>
    <w:p w14:paraId="5BDC2BBB" w14:textId="2118472A" w:rsidR="00E96CA1" w:rsidRPr="0050034F" w:rsidRDefault="00E96CA1" w:rsidP="00E96CA1">
      <w:pPr>
        <w:spacing w:after="0"/>
        <w:rPr>
          <w:color w:val="000000" w:themeColor="text1"/>
          <w:highlight w:val="darkGray"/>
        </w:rPr>
      </w:pPr>
      <w:r w:rsidRPr="0050034F">
        <w:rPr>
          <w:color w:val="000000" w:themeColor="text1"/>
          <w:highlight w:val="darkGray"/>
        </w:rPr>
        <w:t xml:space="preserve">Time: </w:t>
      </w:r>
      <w:r w:rsidR="003E26E5" w:rsidRPr="0050034F">
        <w:rPr>
          <w:color w:val="000000" w:themeColor="text1"/>
          <w:highlight w:val="darkGray"/>
        </w:rPr>
        <w:t>3</w:t>
      </w:r>
      <w:r w:rsidR="00A947DB" w:rsidRPr="0050034F">
        <w:rPr>
          <w:color w:val="000000" w:themeColor="text1"/>
          <w:highlight w:val="darkGray"/>
        </w:rPr>
        <w:t>:</w:t>
      </w:r>
      <w:r w:rsidR="003E26E5" w:rsidRPr="0050034F">
        <w:rPr>
          <w:color w:val="000000" w:themeColor="text1"/>
          <w:highlight w:val="darkGray"/>
        </w:rPr>
        <w:t>59</w:t>
      </w:r>
      <w:r w:rsidR="00A947DB" w:rsidRPr="0050034F">
        <w:rPr>
          <w:color w:val="000000" w:themeColor="text1"/>
          <w:highlight w:val="darkGray"/>
        </w:rPr>
        <w:t>.</w:t>
      </w:r>
      <w:r w:rsidR="003E26E5" w:rsidRPr="0050034F">
        <w:rPr>
          <w:color w:val="000000" w:themeColor="text1"/>
          <w:highlight w:val="darkGray"/>
        </w:rPr>
        <w:t>10</w:t>
      </w:r>
      <w:r w:rsidRPr="0050034F">
        <w:rPr>
          <w:color w:val="000000" w:themeColor="text1"/>
          <w:highlight w:val="darkGray"/>
        </w:rPr>
        <w:t xml:space="preserve">. He finished </w:t>
      </w:r>
      <w:r w:rsidR="003E26E5" w:rsidRPr="0050034F">
        <w:rPr>
          <w:color w:val="000000" w:themeColor="text1"/>
          <w:highlight w:val="darkGray"/>
        </w:rPr>
        <w:t>2nd</w:t>
      </w:r>
      <w:r w:rsidRPr="0050034F">
        <w:rPr>
          <w:color w:val="000000" w:themeColor="text1"/>
          <w:highlight w:val="darkGray"/>
        </w:rPr>
        <w:t xml:space="preserve"> out of </w:t>
      </w:r>
      <w:r w:rsidR="003E26E5" w:rsidRPr="0050034F">
        <w:rPr>
          <w:color w:val="000000" w:themeColor="text1"/>
          <w:highlight w:val="darkGray"/>
        </w:rPr>
        <w:t>11</w:t>
      </w:r>
      <w:r w:rsidRPr="0050034F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50034F">
        <w:rPr>
          <w:color w:val="000000" w:themeColor="text1"/>
          <w:highlight w:val="darkGray"/>
        </w:rPr>
        <w:t>today at 1800hr</w:t>
      </w:r>
      <w:r w:rsidRPr="0050034F">
        <w:rPr>
          <w:color w:val="000000" w:themeColor="text1"/>
          <w:highlight w:val="darkGray"/>
        </w:rPr>
        <w:t xml:space="preserve"> (CAM time). </w:t>
      </w:r>
    </w:p>
    <w:p w14:paraId="28869B3F" w14:textId="77777777" w:rsidR="00E96CA1" w:rsidRPr="0050034F" w:rsidRDefault="00E96CA1" w:rsidP="00E96CA1">
      <w:pPr>
        <w:spacing w:after="0"/>
        <w:rPr>
          <w:b/>
          <w:color w:val="000000" w:themeColor="text1"/>
          <w:highlight w:val="darkGray"/>
          <w:u w:val="single"/>
        </w:rPr>
      </w:pPr>
    </w:p>
    <w:p w14:paraId="4EFE9275" w14:textId="77777777" w:rsidR="00E96CA1" w:rsidRPr="0050034F" w:rsidRDefault="00E96CA1" w:rsidP="00E96CA1">
      <w:pPr>
        <w:pStyle w:val="Heading3"/>
        <w:rPr>
          <w:highlight w:val="darkGray"/>
        </w:rPr>
      </w:pPr>
      <w:r w:rsidRPr="0050034F">
        <w:rPr>
          <w:highlight w:val="darkGray"/>
        </w:rPr>
        <w:t>GLEN LIM JUN WEI (SGP)</w:t>
      </w:r>
    </w:p>
    <w:p w14:paraId="174572CA" w14:textId="40362BB4" w:rsidR="00E96CA1" w:rsidRPr="00814C16" w:rsidRDefault="00E96CA1" w:rsidP="00E96CA1">
      <w:pPr>
        <w:spacing w:after="0"/>
        <w:rPr>
          <w:color w:val="000000" w:themeColor="text1"/>
        </w:rPr>
      </w:pPr>
      <w:r w:rsidRPr="0050034F">
        <w:rPr>
          <w:color w:val="000000" w:themeColor="text1"/>
          <w:highlight w:val="darkGray"/>
        </w:rPr>
        <w:t xml:space="preserve">Time: </w:t>
      </w:r>
      <w:r w:rsidR="003E26E5" w:rsidRPr="0050034F">
        <w:rPr>
          <w:color w:val="000000" w:themeColor="text1"/>
          <w:highlight w:val="darkGray"/>
        </w:rPr>
        <w:t>3</w:t>
      </w:r>
      <w:r w:rsidR="00A947DB" w:rsidRPr="0050034F">
        <w:rPr>
          <w:color w:val="000000" w:themeColor="text1"/>
          <w:highlight w:val="darkGray"/>
        </w:rPr>
        <w:t>:</w:t>
      </w:r>
      <w:r w:rsidR="003E26E5" w:rsidRPr="0050034F">
        <w:rPr>
          <w:color w:val="000000" w:themeColor="text1"/>
          <w:highlight w:val="darkGray"/>
        </w:rPr>
        <w:t>59</w:t>
      </w:r>
      <w:r w:rsidR="00A947DB" w:rsidRPr="0050034F">
        <w:rPr>
          <w:color w:val="000000" w:themeColor="text1"/>
          <w:highlight w:val="darkGray"/>
        </w:rPr>
        <w:t>.</w:t>
      </w:r>
      <w:r w:rsidR="003E26E5" w:rsidRPr="0050034F">
        <w:rPr>
          <w:color w:val="000000" w:themeColor="text1"/>
          <w:highlight w:val="darkGray"/>
        </w:rPr>
        <w:t>14</w:t>
      </w:r>
      <w:r w:rsidRPr="0050034F">
        <w:rPr>
          <w:color w:val="000000" w:themeColor="text1"/>
          <w:highlight w:val="darkGray"/>
        </w:rPr>
        <w:t xml:space="preserve">. He finished 3rd out of </w:t>
      </w:r>
      <w:r w:rsidR="003E26E5" w:rsidRPr="0050034F">
        <w:rPr>
          <w:color w:val="000000" w:themeColor="text1"/>
          <w:highlight w:val="darkGray"/>
        </w:rPr>
        <w:t>11</w:t>
      </w:r>
      <w:r w:rsidRPr="0050034F">
        <w:rPr>
          <w:color w:val="000000" w:themeColor="text1"/>
          <w:highlight w:val="darkGray"/>
        </w:rPr>
        <w:t xml:space="preserve"> and qualified for the Final, which will be held </w:t>
      </w:r>
      <w:r w:rsidR="001D0F5A" w:rsidRPr="0050034F">
        <w:rPr>
          <w:color w:val="000000" w:themeColor="text1"/>
          <w:highlight w:val="darkGray"/>
        </w:rPr>
        <w:t>today at 1800hr</w:t>
      </w:r>
      <w:r w:rsidRPr="0050034F">
        <w:rPr>
          <w:color w:val="000000" w:themeColor="text1"/>
          <w:highlight w:val="darkGray"/>
        </w:rPr>
        <w:t xml:space="preserve"> (CAM time). </w:t>
      </w:r>
    </w:p>
    <w:p w14:paraId="5E517284" w14:textId="7953E1F8" w:rsidR="00E96CA1" w:rsidRDefault="00E96CA1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2210DDB5" w14:textId="77777777" w:rsidR="0048789A" w:rsidRPr="00814C16" w:rsidRDefault="0048789A" w:rsidP="00E96CA1">
      <w:pPr>
        <w:spacing w:after="160" w:line="259" w:lineRule="auto"/>
        <w:rPr>
          <w:b/>
          <w:color w:val="000000" w:themeColor="text1"/>
          <w:u w:val="single"/>
        </w:rPr>
      </w:pPr>
    </w:p>
    <w:p w14:paraId="30EE2DD8" w14:textId="5CDCD745" w:rsidR="000760D3" w:rsidRPr="0034387B" w:rsidRDefault="000760D3" w:rsidP="00A32477">
      <w:pPr>
        <w:pStyle w:val="Heading2"/>
        <w:rPr>
          <w:highlight w:val="darkGray"/>
        </w:rPr>
      </w:pPr>
      <w:r w:rsidRPr="0034387B">
        <w:rPr>
          <w:highlight w:val="darkGray"/>
        </w:rPr>
        <w:t xml:space="preserve">*SWIMMING – </w:t>
      </w:r>
      <w:r w:rsidR="00A32477" w:rsidRPr="0034387B">
        <w:rPr>
          <w:highlight w:val="darkGray"/>
        </w:rPr>
        <w:t>MEN</w:t>
      </w:r>
      <w:r w:rsidRPr="0034387B">
        <w:rPr>
          <w:highlight w:val="darkGray"/>
        </w:rPr>
        <w:t xml:space="preserve"> 200M BUTTERFLY HEAT*</w:t>
      </w:r>
    </w:p>
    <w:p w14:paraId="3C618133" w14:textId="2EBE23B9" w:rsidR="000760D3" w:rsidRPr="0034387B" w:rsidRDefault="000760D3" w:rsidP="00B557F6">
      <w:pPr>
        <w:pStyle w:val="Heading3"/>
        <w:rPr>
          <w:highlight w:val="darkGray"/>
        </w:rPr>
      </w:pPr>
      <w:r w:rsidRPr="0034387B">
        <w:rPr>
          <w:highlight w:val="darkGray"/>
        </w:rPr>
        <w:t>JUNG YI ONG (SGP)</w:t>
      </w:r>
    </w:p>
    <w:p w14:paraId="1E850869" w14:textId="1C44652D" w:rsidR="000760D3" w:rsidRPr="0034387B" w:rsidRDefault="000760D3" w:rsidP="000760D3">
      <w:pPr>
        <w:spacing w:after="0"/>
        <w:rPr>
          <w:color w:val="000000" w:themeColor="text1"/>
          <w:highlight w:val="darkGray"/>
        </w:rPr>
      </w:pPr>
      <w:r w:rsidRPr="0034387B">
        <w:rPr>
          <w:color w:val="000000" w:themeColor="text1"/>
          <w:highlight w:val="darkGray"/>
        </w:rPr>
        <w:t xml:space="preserve">Time: </w:t>
      </w:r>
      <w:r w:rsidR="00111D37" w:rsidRPr="0034387B">
        <w:rPr>
          <w:color w:val="000000" w:themeColor="text1"/>
          <w:highlight w:val="darkGray"/>
        </w:rPr>
        <w:t>2:04.19.</w:t>
      </w:r>
      <w:r w:rsidRPr="0034387B">
        <w:rPr>
          <w:color w:val="000000" w:themeColor="text1"/>
          <w:highlight w:val="darkGray"/>
        </w:rPr>
        <w:t xml:space="preserve"> He finished </w:t>
      </w:r>
      <w:r w:rsidR="00F85CDF" w:rsidRPr="0034387B">
        <w:rPr>
          <w:color w:val="000000" w:themeColor="text1"/>
          <w:highlight w:val="darkGray"/>
        </w:rPr>
        <w:t>2nd</w:t>
      </w:r>
      <w:r w:rsidRPr="0034387B">
        <w:rPr>
          <w:color w:val="000000" w:themeColor="text1"/>
          <w:highlight w:val="darkGray"/>
        </w:rPr>
        <w:t xml:space="preserve"> out of 1</w:t>
      </w:r>
      <w:r w:rsidR="00F85CDF" w:rsidRPr="0034387B">
        <w:rPr>
          <w:color w:val="000000" w:themeColor="text1"/>
          <w:highlight w:val="darkGray"/>
        </w:rPr>
        <w:t>1</w:t>
      </w:r>
      <w:r w:rsidR="00AB66DA" w:rsidRPr="0034387B">
        <w:rPr>
          <w:color w:val="000000" w:themeColor="text1"/>
          <w:highlight w:val="darkGray"/>
        </w:rPr>
        <w:t xml:space="preserve"> and qualified for the</w:t>
      </w:r>
      <w:r w:rsidR="00814C16" w:rsidRPr="0034387B">
        <w:rPr>
          <w:color w:val="000000" w:themeColor="text1"/>
          <w:highlight w:val="darkGray"/>
        </w:rPr>
        <w:t xml:space="preserve"> Final</w:t>
      </w:r>
      <w:r w:rsidRPr="0034387B">
        <w:rPr>
          <w:color w:val="000000" w:themeColor="text1"/>
          <w:highlight w:val="darkGray"/>
        </w:rPr>
        <w:t xml:space="preserve">, which will be held </w:t>
      </w:r>
      <w:r w:rsidR="001D0F5A" w:rsidRPr="0034387B">
        <w:rPr>
          <w:color w:val="000000" w:themeColor="text1"/>
          <w:highlight w:val="darkGray"/>
        </w:rPr>
        <w:t>today at 1800hr</w:t>
      </w:r>
      <w:r w:rsidR="00814C16" w:rsidRPr="0034387B">
        <w:rPr>
          <w:color w:val="000000" w:themeColor="text1"/>
          <w:highlight w:val="darkGray"/>
        </w:rPr>
        <w:t xml:space="preserve"> (CAM time)</w:t>
      </w:r>
      <w:r w:rsidRPr="0034387B">
        <w:rPr>
          <w:color w:val="000000" w:themeColor="text1"/>
          <w:highlight w:val="darkGray"/>
        </w:rPr>
        <w:t>.</w:t>
      </w:r>
      <w:r w:rsidR="00A91A89" w:rsidRPr="0034387B">
        <w:rPr>
          <w:color w:val="000000" w:themeColor="text1"/>
          <w:highlight w:val="darkGray"/>
        </w:rPr>
        <w:t xml:space="preserve"> </w:t>
      </w:r>
    </w:p>
    <w:p w14:paraId="70A06E8C" w14:textId="77777777" w:rsidR="000760D3" w:rsidRPr="0034387B" w:rsidRDefault="000760D3" w:rsidP="000760D3">
      <w:pPr>
        <w:spacing w:after="0"/>
        <w:rPr>
          <w:b/>
          <w:color w:val="000000" w:themeColor="text1"/>
          <w:highlight w:val="darkGray"/>
          <w:u w:val="single"/>
        </w:rPr>
      </w:pPr>
    </w:p>
    <w:p w14:paraId="55BDD8DC" w14:textId="42C21761" w:rsidR="000760D3" w:rsidRPr="0034387B" w:rsidRDefault="000760D3" w:rsidP="00B557F6">
      <w:pPr>
        <w:pStyle w:val="Heading3"/>
        <w:rPr>
          <w:highlight w:val="darkGray"/>
        </w:rPr>
      </w:pPr>
      <w:r w:rsidRPr="0034387B">
        <w:rPr>
          <w:highlight w:val="darkGray"/>
        </w:rPr>
        <w:t>QUAH ZHENG WEN (SGP)</w:t>
      </w:r>
    </w:p>
    <w:p w14:paraId="6B0807C0" w14:textId="10B876FA" w:rsidR="000760D3" w:rsidRPr="00814C16" w:rsidRDefault="000760D3" w:rsidP="000760D3">
      <w:pPr>
        <w:spacing w:after="0"/>
        <w:rPr>
          <w:color w:val="000000" w:themeColor="text1"/>
        </w:rPr>
      </w:pPr>
      <w:r w:rsidRPr="0034387B">
        <w:rPr>
          <w:color w:val="000000" w:themeColor="text1"/>
          <w:highlight w:val="darkGray"/>
        </w:rPr>
        <w:t xml:space="preserve">Time: </w:t>
      </w:r>
      <w:r w:rsidR="00331571" w:rsidRPr="0034387B">
        <w:rPr>
          <w:color w:val="000000" w:themeColor="text1"/>
          <w:highlight w:val="darkGray"/>
        </w:rPr>
        <w:t>DNS.</w:t>
      </w:r>
      <w:r w:rsidR="00331571">
        <w:rPr>
          <w:color w:val="000000" w:themeColor="text1"/>
        </w:rPr>
        <w:t xml:space="preserve"> </w:t>
      </w:r>
    </w:p>
    <w:p w14:paraId="0D857969" w14:textId="0E9DD5D7" w:rsidR="00910C32" w:rsidRDefault="00910C32">
      <w:pPr>
        <w:spacing w:after="160" w:line="259" w:lineRule="auto"/>
        <w:rPr>
          <w:b/>
          <w:color w:val="000000" w:themeColor="text1"/>
          <w:u w:val="single"/>
        </w:rPr>
      </w:pPr>
    </w:p>
    <w:p w14:paraId="58215DBD" w14:textId="20BAE0F2" w:rsidR="00922E67" w:rsidRDefault="00922E67">
      <w:pPr>
        <w:spacing w:after="160" w:line="259" w:lineRule="auto"/>
        <w:rPr>
          <w:b/>
          <w:color w:val="000000" w:themeColor="text1"/>
          <w:u w:val="single"/>
        </w:rPr>
      </w:pPr>
    </w:p>
    <w:p w14:paraId="27D32005" w14:textId="77777777" w:rsidR="00922E67" w:rsidRPr="00814C16" w:rsidRDefault="00922E67" w:rsidP="00922E67">
      <w:pPr>
        <w:pStyle w:val="Heading2"/>
      </w:pPr>
      <w:r w:rsidRPr="00814C16">
        <w:lastRenderedPageBreak/>
        <w:t>*SWIMMING – WOMEN 800M FREESTYLE TIME FINAL 1*</w:t>
      </w:r>
    </w:p>
    <w:p w14:paraId="698035E8" w14:textId="77777777" w:rsidR="00922E67" w:rsidRPr="00814C16" w:rsidRDefault="00922E67" w:rsidP="00922E67">
      <w:pPr>
        <w:pStyle w:val="Heading3"/>
      </w:pPr>
      <w:r w:rsidRPr="00814C16">
        <w:t>ASHLEY LIM YI-XUAN (SGP)</w:t>
      </w:r>
    </w:p>
    <w:p w14:paraId="76A0FA2B" w14:textId="77777777" w:rsidR="00922E67" w:rsidRPr="00814C16" w:rsidRDefault="00922E67" w:rsidP="00922E67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>
        <w:rPr>
          <w:color w:val="000000" w:themeColor="text1"/>
        </w:rPr>
        <w:t xml:space="preserve"> and qualified for the</w:t>
      </w:r>
      <w:r w:rsidRPr="00814C16">
        <w:rPr>
          <w:color w:val="000000" w:themeColor="text1"/>
          <w:highlight w:val="yellow"/>
        </w:rPr>
        <w:t xml:space="preserve"> Time Final 2, which will be held </w:t>
      </w:r>
      <w:r>
        <w:rPr>
          <w:color w:val="000000" w:themeColor="text1"/>
          <w:highlight w:val="yellow"/>
        </w:rPr>
        <w:t>today at 1800hr</w:t>
      </w:r>
      <w:r w:rsidRPr="00814C16">
        <w:rPr>
          <w:color w:val="000000" w:themeColor="text1"/>
          <w:highlight w:val="yellow"/>
        </w:rPr>
        <w:t xml:space="preserve"> (CAM time). OR She </w:t>
      </w:r>
      <w:r>
        <w:rPr>
          <w:color w:val="000000" w:themeColor="text1"/>
          <w:highlight w:val="yellow"/>
        </w:rPr>
        <w:t>did not qualify for</w:t>
      </w:r>
      <w:r w:rsidRPr="00814C16">
        <w:rPr>
          <w:color w:val="000000" w:themeColor="text1"/>
          <w:highlight w:val="yellow"/>
        </w:rPr>
        <w:t xml:space="preserve"> Time Final 2.</w:t>
      </w:r>
    </w:p>
    <w:p w14:paraId="18AA2B40" w14:textId="77777777" w:rsidR="00922E67" w:rsidRPr="00814C16" w:rsidRDefault="00922E67" w:rsidP="00922E67">
      <w:pPr>
        <w:spacing w:after="160" w:line="259" w:lineRule="auto"/>
        <w:rPr>
          <w:color w:val="000000" w:themeColor="text1"/>
        </w:rPr>
      </w:pPr>
    </w:p>
    <w:p w14:paraId="5349F1D1" w14:textId="77777777" w:rsidR="00922E67" w:rsidRPr="00814C16" w:rsidRDefault="00922E67" w:rsidP="00922E67">
      <w:pPr>
        <w:pStyle w:val="Heading3"/>
      </w:pPr>
      <w:r w:rsidRPr="00814C16">
        <w:t>GAN CHING HWEE (SGP)</w:t>
      </w:r>
    </w:p>
    <w:p w14:paraId="56CEC846" w14:textId="77777777" w:rsidR="00922E67" w:rsidRPr="00814C16" w:rsidRDefault="00922E67" w:rsidP="00922E67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>
        <w:rPr>
          <w:color w:val="000000" w:themeColor="text1"/>
        </w:rPr>
        <w:t xml:space="preserve"> and qualified for the</w:t>
      </w:r>
      <w:r w:rsidRPr="00814C16">
        <w:rPr>
          <w:color w:val="000000" w:themeColor="text1"/>
          <w:highlight w:val="yellow"/>
        </w:rPr>
        <w:t xml:space="preserve"> Time Final 2, which will be held </w:t>
      </w:r>
      <w:r>
        <w:rPr>
          <w:color w:val="000000" w:themeColor="text1"/>
          <w:highlight w:val="yellow"/>
        </w:rPr>
        <w:t>today at 1800hr</w:t>
      </w:r>
      <w:r w:rsidRPr="00814C16">
        <w:rPr>
          <w:color w:val="000000" w:themeColor="text1"/>
          <w:highlight w:val="yellow"/>
        </w:rPr>
        <w:t xml:space="preserve"> (CAM time). OR She </w:t>
      </w:r>
      <w:r>
        <w:rPr>
          <w:color w:val="000000" w:themeColor="text1"/>
          <w:highlight w:val="yellow"/>
        </w:rPr>
        <w:t>did not qualify for</w:t>
      </w:r>
      <w:r w:rsidRPr="00814C16">
        <w:rPr>
          <w:color w:val="000000" w:themeColor="text1"/>
          <w:highlight w:val="yellow"/>
        </w:rPr>
        <w:t xml:space="preserve"> Time Final 2.</w:t>
      </w:r>
    </w:p>
    <w:p w14:paraId="3C546ED8" w14:textId="55E60E1A" w:rsidR="00922E67" w:rsidRDefault="00922E67">
      <w:pPr>
        <w:spacing w:after="160" w:line="259" w:lineRule="auto"/>
        <w:rPr>
          <w:b/>
          <w:color w:val="000000" w:themeColor="text1"/>
          <w:u w:val="single"/>
        </w:rPr>
      </w:pPr>
    </w:p>
    <w:p w14:paraId="75B7F221" w14:textId="77777777" w:rsidR="00922E67" w:rsidRPr="00814C16" w:rsidRDefault="00922E67">
      <w:pPr>
        <w:spacing w:after="160" w:line="259" w:lineRule="auto"/>
        <w:rPr>
          <w:b/>
          <w:color w:val="000000" w:themeColor="text1"/>
          <w:u w:val="single"/>
        </w:rPr>
      </w:pPr>
    </w:p>
    <w:p w14:paraId="7D85EB53" w14:textId="7406D7A6" w:rsidR="008E0712" w:rsidRPr="00814C16" w:rsidRDefault="008E0712" w:rsidP="00A32477">
      <w:pPr>
        <w:pStyle w:val="Heading1"/>
      </w:pPr>
      <w:r w:rsidRPr="00814C16">
        <w:t>11 May – Finals</w:t>
      </w:r>
    </w:p>
    <w:p w14:paraId="15A1BD99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78F36687" w14:textId="05290689" w:rsidR="008E0712" w:rsidRPr="00814C16" w:rsidRDefault="008E0712" w:rsidP="00A32477">
      <w:pPr>
        <w:pStyle w:val="Heading2"/>
      </w:pPr>
      <w:r w:rsidRPr="00814C16">
        <w:t xml:space="preserve">*SWIMMING – </w:t>
      </w:r>
      <w:r w:rsidR="00A32477" w:rsidRPr="00814C16">
        <w:t>MEN</w:t>
      </w:r>
      <w:r w:rsidRPr="00814C16">
        <w:t xml:space="preserve"> 200M BUTTERFLY FINAL*</w:t>
      </w:r>
    </w:p>
    <w:p w14:paraId="2CB141FB" w14:textId="77777777" w:rsidR="008E0712" w:rsidRPr="00814C16" w:rsidRDefault="008E0712" w:rsidP="00B557F6">
      <w:pPr>
        <w:pStyle w:val="Heading3"/>
      </w:pPr>
      <w:r w:rsidRPr="00814C16">
        <w:t>JUNG YI ONG (SGP)</w:t>
      </w:r>
    </w:p>
    <w:p w14:paraId="6AE08D19" w14:textId="0C167BFB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266C51F2" w14:textId="77777777" w:rsidR="008E0712" w:rsidRPr="00814C16" w:rsidRDefault="008E0712" w:rsidP="008E0712">
      <w:pPr>
        <w:spacing w:after="0"/>
        <w:rPr>
          <w:b/>
          <w:color w:val="000000" w:themeColor="text1"/>
          <w:u w:val="single"/>
        </w:rPr>
      </w:pPr>
    </w:p>
    <w:p w14:paraId="249079BF" w14:textId="77777777" w:rsidR="008E0712" w:rsidRPr="00814C16" w:rsidRDefault="008E0712" w:rsidP="00B557F6">
      <w:pPr>
        <w:pStyle w:val="Heading3"/>
      </w:pPr>
      <w:r w:rsidRPr="00814C16">
        <w:t>QUAH ZHENG WEN (SGP)</w:t>
      </w:r>
    </w:p>
    <w:p w14:paraId="127D593C" w14:textId="507ABFCA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75CE9B57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122A4481" w14:textId="34E1EF52" w:rsidR="008E0712" w:rsidRPr="00814C16" w:rsidRDefault="008E0712" w:rsidP="00A32477">
      <w:pPr>
        <w:pStyle w:val="Heading2"/>
      </w:pPr>
      <w:r w:rsidRPr="00814C16">
        <w:t xml:space="preserve">*SWIMMING – </w:t>
      </w:r>
      <w:r w:rsidR="00A32477" w:rsidRPr="00814C16">
        <w:t>MEN</w:t>
      </w:r>
      <w:r w:rsidRPr="00814C16">
        <w:t xml:space="preserve"> 400M FREESTYLE FINAL*</w:t>
      </w:r>
    </w:p>
    <w:p w14:paraId="7A92D1EA" w14:textId="77777777" w:rsidR="008E0712" w:rsidRPr="00814C16" w:rsidRDefault="008E0712" w:rsidP="00B557F6">
      <w:pPr>
        <w:pStyle w:val="Heading3"/>
      </w:pPr>
      <w:r w:rsidRPr="00814C16">
        <w:t>ARDI ZULHIMI BIN MOHAMED AZMAN (SGP)</w:t>
      </w:r>
    </w:p>
    <w:p w14:paraId="3B9700B8" w14:textId="31634EE1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63C3DB83" w14:textId="77777777" w:rsidR="008E0712" w:rsidRPr="00814C16" w:rsidRDefault="008E0712" w:rsidP="008E0712">
      <w:pPr>
        <w:spacing w:after="0"/>
        <w:rPr>
          <w:b/>
          <w:color w:val="000000" w:themeColor="text1"/>
          <w:u w:val="single"/>
        </w:rPr>
      </w:pPr>
    </w:p>
    <w:p w14:paraId="6BC910A5" w14:textId="77777777" w:rsidR="008E0712" w:rsidRPr="00814C16" w:rsidRDefault="008E0712" w:rsidP="00B557F6">
      <w:pPr>
        <w:pStyle w:val="Heading3"/>
      </w:pPr>
      <w:r w:rsidRPr="00814C16">
        <w:t>GLEN LIM JUN WEI (SGP)</w:t>
      </w:r>
    </w:p>
    <w:p w14:paraId="3B8624D3" w14:textId="2CBD7A7A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53AB4073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6BD45204" w14:textId="4F0EB5AA" w:rsidR="008E0712" w:rsidRPr="00814C16" w:rsidRDefault="008E0712" w:rsidP="00A32477">
      <w:pPr>
        <w:pStyle w:val="Heading2"/>
      </w:pPr>
      <w:r w:rsidRPr="00814C16">
        <w:t xml:space="preserve">*SWIMMING – </w:t>
      </w:r>
      <w:r w:rsidR="00A32477" w:rsidRPr="00814C16">
        <w:t>MEN</w:t>
      </w:r>
      <w:r w:rsidRPr="00814C16">
        <w:t xml:space="preserve"> 50M BREASTSTROKE FINAL*</w:t>
      </w:r>
    </w:p>
    <w:p w14:paraId="4B5B6647" w14:textId="77777777" w:rsidR="008E0712" w:rsidRPr="00814C16" w:rsidRDefault="008E0712" w:rsidP="00B557F6">
      <w:pPr>
        <w:pStyle w:val="Heading3"/>
      </w:pPr>
      <w:r w:rsidRPr="00814C16">
        <w:t>MAXIMILLIAN ANG WEI (SGP)</w:t>
      </w:r>
    </w:p>
    <w:p w14:paraId="1FC9EAA9" w14:textId="1A4B885A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084538C3" w14:textId="77777777" w:rsidR="008E0712" w:rsidRPr="00814C16" w:rsidRDefault="008E0712" w:rsidP="008E0712">
      <w:pPr>
        <w:spacing w:after="0"/>
        <w:rPr>
          <w:b/>
          <w:color w:val="000000" w:themeColor="text1"/>
          <w:u w:val="single"/>
        </w:rPr>
      </w:pPr>
    </w:p>
    <w:p w14:paraId="629F552C" w14:textId="77777777" w:rsidR="008E0712" w:rsidRPr="00814C16" w:rsidRDefault="008E0712" w:rsidP="00B557F6">
      <w:pPr>
        <w:pStyle w:val="Heading3"/>
      </w:pPr>
      <w:r w:rsidRPr="00814C16">
        <w:t>NICHOLAS RUI KARSTEN MAHABIR (SGP)</w:t>
      </w:r>
    </w:p>
    <w:p w14:paraId="7AA38574" w14:textId="3783A09F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317E56CE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56D4F5DA" w14:textId="787240B3" w:rsidR="008E0712" w:rsidRPr="00814C16" w:rsidRDefault="008E0712" w:rsidP="00A32477">
      <w:pPr>
        <w:pStyle w:val="Heading2"/>
      </w:pPr>
      <w:r w:rsidRPr="00814C16">
        <w:t xml:space="preserve">*SWIMMING </w:t>
      </w:r>
      <w:r w:rsidR="004868A7">
        <w:t>–</w:t>
      </w:r>
      <w:r w:rsidRPr="00814C16">
        <w:t xml:space="preserve"> WO</w:t>
      </w:r>
      <w:r w:rsidR="00A32477" w:rsidRPr="00814C16">
        <w:t>MEN</w:t>
      </w:r>
      <w:r w:rsidRPr="00814C16">
        <w:t xml:space="preserve"> 50M BUTTERFLY FINAL*</w:t>
      </w:r>
    </w:p>
    <w:p w14:paraId="42E87DF1" w14:textId="77777777" w:rsidR="008E0712" w:rsidRPr="00814C16" w:rsidRDefault="008E0712" w:rsidP="00B557F6">
      <w:pPr>
        <w:pStyle w:val="Heading3"/>
      </w:pPr>
      <w:r w:rsidRPr="00814C16">
        <w:t>QUAH JING WEN (SGP)</w:t>
      </w:r>
    </w:p>
    <w:p w14:paraId="48319F26" w14:textId="0D5B1616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4EA80BF4" w14:textId="77777777" w:rsidR="008E0712" w:rsidRPr="00814C16" w:rsidRDefault="008E0712" w:rsidP="008E0712">
      <w:pPr>
        <w:spacing w:after="0"/>
        <w:rPr>
          <w:color w:val="000000" w:themeColor="text1"/>
        </w:rPr>
      </w:pPr>
    </w:p>
    <w:p w14:paraId="1FDF5F11" w14:textId="77777777" w:rsidR="008E0712" w:rsidRPr="00814C16" w:rsidRDefault="008E0712" w:rsidP="00B557F6">
      <w:pPr>
        <w:pStyle w:val="Heading3"/>
      </w:pPr>
      <w:r w:rsidRPr="00814C16">
        <w:t>QUAH TING WEN (SGP)</w:t>
      </w:r>
    </w:p>
    <w:p w14:paraId="32B354CA" w14:textId="74F53CFD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75B83D64" w14:textId="77777777" w:rsidR="008E0712" w:rsidRPr="00814C16" w:rsidRDefault="008E0712" w:rsidP="008E0712">
      <w:pPr>
        <w:spacing w:after="160" w:line="259" w:lineRule="auto"/>
        <w:rPr>
          <w:color w:val="000000" w:themeColor="text1"/>
        </w:rPr>
      </w:pPr>
    </w:p>
    <w:p w14:paraId="38181605" w14:textId="65A2D030" w:rsidR="008E0712" w:rsidRPr="00814C16" w:rsidRDefault="008E0712" w:rsidP="00A32477">
      <w:pPr>
        <w:pStyle w:val="Heading2"/>
      </w:pPr>
      <w:r w:rsidRPr="00814C16">
        <w:t>*SWIMMING – WO</w:t>
      </w:r>
      <w:r w:rsidR="00A32477" w:rsidRPr="00814C16">
        <w:t>MEN</w:t>
      </w:r>
      <w:r w:rsidRPr="00814C16">
        <w:t xml:space="preserve"> 800M FREESTYLE TIME FINAL 2*</w:t>
      </w:r>
    </w:p>
    <w:p w14:paraId="0F119EDA" w14:textId="77777777" w:rsidR="008E0712" w:rsidRPr="00814C16" w:rsidRDefault="008E0712" w:rsidP="00B557F6">
      <w:pPr>
        <w:pStyle w:val="Heading3"/>
      </w:pPr>
      <w:r w:rsidRPr="00814C16">
        <w:lastRenderedPageBreak/>
        <w:t>ASHLEY LIM YI-XUAN (SGP)</w:t>
      </w:r>
    </w:p>
    <w:p w14:paraId="5D369A50" w14:textId="2EB76438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7C168558" w14:textId="77777777" w:rsidR="008E0712" w:rsidRPr="00814C16" w:rsidRDefault="008E0712" w:rsidP="008E0712">
      <w:pPr>
        <w:spacing w:after="160" w:line="259" w:lineRule="auto"/>
        <w:rPr>
          <w:color w:val="000000" w:themeColor="text1"/>
        </w:rPr>
      </w:pPr>
    </w:p>
    <w:p w14:paraId="07067A48" w14:textId="77777777" w:rsidR="008E0712" w:rsidRPr="00814C16" w:rsidRDefault="008E0712" w:rsidP="00B557F6">
      <w:pPr>
        <w:pStyle w:val="Heading3"/>
      </w:pPr>
      <w:r w:rsidRPr="00814C16">
        <w:t>GAN CHING HWEE (SGP)</w:t>
      </w:r>
    </w:p>
    <w:p w14:paraId="12CAD51E" w14:textId="44391021" w:rsidR="008E0712" w:rsidRPr="00814C16" w:rsidRDefault="008E0712" w:rsidP="008E0712">
      <w:pPr>
        <w:spacing w:after="0"/>
        <w:rPr>
          <w:color w:val="000000" w:themeColor="text1"/>
        </w:rPr>
      </w:pPr>
      <w:r w:rsidRPr="00814C16">
        <w:rPr>
          <w:color w:val="000000" w:themeColor="text1"/>
        </w:rPr>
        <w:t xml:space="preserve">Time: </w:t>
      </w:r>
      <w:r w:rsidR="00A947DB">
        <w:rPr>
          <w:color w:val="000000" w:themeColor="text1"/>
          <w:highlight w:val="yellow"/>
        </w:rPr>
        <w:t>X:XX.XX</w:t>
      </w:r>
      <w:r w:rsidRPr="00814C16">
        <w:rPr>
          <w:color w:val="000000" w:themeColor="text1"/>
        </w:rPr>
        <w:t xml:space="preserve">. She finished </w:t>
      </w:r>
      <w:r w:rsidRPr="00814C16">
        <w:rPr>
          <w:color w:val="000000" w:themeColor="text1"/>
          <w:highlight w:val="yellow"/>
        </w:rPr>
        <w:t>3rd out of 13</w:t>
      </w:r>
      <w:r w:rsidRPr="00814C16">
        <w:rPr>
          <w:color w:val="000000" w:themeColor="text1"/>
        </w:rPr>
        <w:t xml:space="preserve"> and won </w:t>
      </w:r>
      <w:r w:rsidR="00814C16">
        <w:rPr>
          <w:color w:val="000000" w:themeColor="text1"/>
        </w:rPr>
        <w:t>the Bronze</w:t>
      </w:r>
      <w:r w:rsidRPr="00814C16">
        <w:rPr>
          <w:color w:val="000000" w:themeColor="text1"/>
        </w:rPr>
        <w:t xml:space="preserve"> medal.</w:t>
      </w:r>
    </w:p>
    <w:p w14:paraId="3F8E6AC1" w14:textId="55A24ED8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4EB7A16A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p w14:paraId="1903AC4B" w14:textId="1FED3059" w:rsidR="008E0712" w:rsidRPr="00814C16" w:rsidRDefault="008E0712" w:rsidP="00A32477">
      <w:pPr>
        <w:pStyle w:val="Heading2"/>
      </w:pPr>
      <w:r w:rsidRPr="00814C16">
        <w:t>*SWIMMING – WO</w:t>
      </w:r>
      <w:r w:rsidR="00A32477" w:rsidRPr="00814C16">
        <w:t>MEN</w:t>
      </w:r>
      <w:r w:rsidRPr="00814C16">
        <w:t xml:space="preserve"> 4 X 100M MEDLEY RELAY FINAL* ( Check names- 4 athletes only)</w:t>
      </w:r>
    </w:p>
    <w:p w14:paraId="09F086C0" w14:textId="700D7D01" w:rsidR="008E0712" w:rsidRPr="00814C16" w:rsidRDefault="008E0712" w:rsidP="00B557F6">
      <w:pPr>
        <w:pStyle w:val="Heading3"/>
      </w:pPr>
      <w:r w:rsidRPr="00814C16">
        <w:t>TEAM OF QUAH JING WEN</w:t>
      </w:r>
      <w:r w:rsidR="00B557F6" w:rsidRPr="00814C16">
        <w:t xml:space="preserve">, </w:t>
      </w:r>
      <w:r w:rsidRPr="00814C16">
        <w:t>CHRISTIE MAY CHUE MUN EE</w:t>
      </w:r>
      <w:r w:rsidR="00B557F6" w:rsidRPr="00814C16">
        <w:t xml:space="preserve">, </w:t>
      </w:r>
      <w:r w:rsidRPr="00814C16">
        <w:t>FAITH ELIZABETH KHOO</w:t>
      </w:r>
      <w:r w:rsidR="00B557F6" w:rsidRPr="00814C16">
        <w:t xml:space="preserve">, </w:t>
      </w:r>
      <w:r w:rsidRPr="00814C16">
        <w:t>QUAH TING WEN</w:t>
      </w:r>
      <w:r w:rsidR="00B557F6" w:rsidRPr="00814C16">
        <w:t xml:space="preserve"> &amp; </w:t>
      </w:r>
      <w:r w:rsidRPr="00814C16">
        <w:t>SIM EN YI LETITIA (SGP)</w:t>
      </w:r>
    </w:p>
    <w:p w14:paraId="6B6E3A7B" w14:textId="1077CB86" w:rsidR="008E0712" w:rsidRPr="00814C16" w:rsidRDefault="008E0712" w:rsidP="008E0712">
      <w:pPr>
        <w:spacing w:after="0"/>
      </w:pPr>
      <w:r w:rsidRPr="00814C16">
        <w:t>Time</w:t>
      </w:r>
      <w:r w:rsidRPr="00814C16">
        <w:rPr>
          <w:highlight w:val="yellow"/>
        </w:rPr>
        <w:t>: 3:46.60.</w:t>
      </w:r>
      <w:r w:rsidRPr="00814C16">
        <w:t xml:space="preserve"> They finished </w:t>
      </w:r>
      <w:r w:rsidRPr="00814C16">
        <w:rPr>
          <w:highlight w:val="yellow"/>
        </w:rPr>
        <w:t>1st out of 4</w:t>
      </w:r>
      <w:r w:rsidRPr="00814C16">
        <w:t xml:space="preserve"> and won </w:t>
      </w:r>
      <w:r w:rsidR="00814C16">
        <w:t>the Gold</w:t>
      </w:r>
      <w:r w:rsidRPr="00814C16">
        <w:t xml:space="preserve"> medal.</w:t>
      </w:r>
    </w:p>
    <w:p w14:paraId="0F3FAE05" w14:textId="77777777" w:rsidR="008E0712" w:rsidRPr="00814C16" w:rsidRDefault="008E0712" w:rsidP="008E0712">
      <w:pPr>
        <w:spacing w:after="160" w:line="259" w:lineRule="auto"/>
        <w:rPr>
          <w:b/>
          <w:color w:val="000000" w:themeColor="text1"/>
          <w:u w:val="single"/>
        </w:rPr>
      </w:pPr>
    </w:p>
    <w:sectPr w:rsidR="008E0712" w:rsidRPr="0081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0FDA" w14:textId="77777777" w:rsidR="00035942" w:rsidRDefault="00035942" w:rsidP="00AA6F9B">
      <w:pPr>
        <w:spacing w:after="0" w:line="240" w:lineRule="auto"/>
      </w:pPr>
      <w:r>
        <w:separator/>
      </w:r>
    </w:p>
  </w:endnote>
  <w:endnote w:type="continuationSeparator" w:id="0">
    <w:p w14:paraId="4CE0CDF9" w14:textId="77777777" w:rsidR="00035942" w:rsidRDefault="00035942" w:rsidP="00AA6F9B">
      <w:pPr>
        <w:spacing w:after="0" w:line="240" w:lineRule="auto"/>
      </w:pPr>
      <w:r>
        <w:continuationSeparator/>
      </w:r>
    </w:p>
  </w:endnote>
  <w:endnote w:type="continuationNotice" w:id="1">
    <w:p w14:paraId="37C5F0FF" w14:textId="77777777" w:rsidR="00035942" w:rsidRDefault="000359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03C50" w14:textId="77777777" w:rsidR="00035942" w:rsidRDefault="00035942" w:rsidP="00AA6F9B">
      <w:pPr>
        <w:spacing w:after="0" w:line="240" w:lineRule="auto"/>
      </w:pPr>
      <w:r>
        <w:separator/>
      </w:r>
    </w:p>
  </w:footnote>
  <w:footnote w:type="continuationSeparator" w:id="0">
    <w:p w14:paraId="025470DA" w14:textId="77777777" w:rsidR="00035942" w:rsidRDefault="00035942" w:rsidP="00AA6F9B">
      <w:pPr>
        <w:spacing w:after="0" w:line="240" w:lineRule="auto"/>
      </w:pPr>
      <w:r>
        <w:continuationSeparator/>
      </w:r>
    </w:p>
  </w:footnote>
  <w:footnote w:type="continuationNotice" w:id="1">
    <w:p w14:paraId="729A2242" w14:textId="77777777" w:rsidR="00035942" w:rsidRDefault="00035942">
      <w:pPr>
        <w:spacing w:after="0" w:line="240" w:lineRule="auto"/>
      </w:pP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hufang TAN (SPORT)">
    <w15:presenceInfo w15:providerId="AD" w15:userId="S::TAN_Shufang@sport.gov.sg::cd9f290a-2add-438f-b5f6-c30b6f9ee8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15"/>
    <w:rsid w:val="000026DD"/>
    <w:rsid w:val="00035942"/>
    <w:rsid w:val="00050D1C"/>
    <w:rsid w:val="00065CCA"/>
    <w:rsid w:val="00072223"/>
    <w:rsid w:val="000760D3"/>
    <w:rsid w:val="00084C2F"/>
    <w:rsid w:val="00087AE9"/>
    <w:rsid w:val="000A1EA4"/>
    <w:rsid w:val="000A282A"/>
    <w:rsid w:val="000A72F2"/>
    <w:rsid w:val="000A76A2"/>
    <w:rsid w:val="000A7A27"/>
    <w:rsid w:val="000B0555"/>
    <w:rsid w:val="000B25E3"/>
    <w:rsid w:val="000C30C1"/>
    <w:rsid w:val="000F2CF8"/>
    <w:rsid w:val="000F73DC"/>
    <w:rsid w:val="00111D37"/>
    <w:rsid w:val="001466C7"/>
    <w:rsid w:val="00153109"/>
    <w:rsid w:val="001661F0"/>
    <w:rsid w:val="001761C2"/>
    <w:rsid w:val="001774A2"/>
    <w:rsid w:val="001871E6"/>
    <w:rsid w:val="00187579"/>
    <w:rsid w:val="001911FD"/>
    <w:rsid w:val="0019618B"/>
    <w:rsid w:val="001A53B6"/>
    <w:rsid w:val="001A6782"/>
    <w:rsid w:val="001B089D"/>
    <w:rsid w:val="001B2C2A"/>
    <w:rsid w:val="001C1A1B"/>
    <w:rsid w:val="001C269C"/>
    <w:rsid w:val="001C355F"/>
    <w:rsid w:val="001C6952"/>
    <w:rsid w:val="001C7ED4"/>
    <w:rsid w:val="001D0F5A"/>
    <w:rsid w:val="001E059B"/>
    <w:rsid w:val="001E37DC"/>
    <w:rsid w:val="001E59CD"/>
    <w:rsid w:val="001E62A2"/>
    <w:rsid w:val="001F1A60"/>
    <w:rsid w:val="0021105A"/>
    <w:rsid w:val="00217195"/>
    <w:rsid w:val="0022486D"/>
    <w:rsid w:val="00226087"/>
    <w:rsid w:val="00230170"/>
    <w:rsid w:val="00247689"/>
    <w:rsid w:val="00250FCA"/>
    <w:rsid w:val="00257859"/>
    <w:rsid w:val="002601AD"/>
    <w:rsid w:val="0026398D"/>
    <w:rsid w:val="00285807"/>
    <w:rsid w:val="0029503A"/>
    <w:rsid w:val="002A2FAA"/>
    <w:rsid w:val="002A6B98"/>
    <w:rsid w:val="002B47B4"/>
    <w:rsid w:val="002B70DA"/>
    <w:rsid w:val="002D265B"/>
    <w:rsid w:val="002D4AF6"/>
    <w:rsid w:val="002D512A"/>
    <w:rsid w:val="002E4295"/>
    <w:rsid w:val="002E6236"/>
    <w:rsid w:val="002F185B"/>
    <w:rsid w:val="002F5FC6"/>
    <w:rsid w:val="00331571"/>
    <w:rsid w:val="00333C2F"/>
    <w:rsid w:val="00343425"/>
    <w:rsid w:val="0034387B"/>
    <w:rsid w:val="003514D1"/>
    <w:rsid w:val="003547BE"/>
    <w:rsid w:val="003562CD"/>
    <w:rsid w:val="00383732"/>
    <w:rsid w:val="003961AA"/>
    <w:rsid w:val="003973DF"/>
    <w:rsid w:val="003A09C7"/>
    <w:rsid w:val="003A4142"/>
    <w:rsid w:val="003A6EF4"/>
    <w:rsid w:val="003B2B95"/>
    <w:rsid w:val="003C6BC2"/>
    <w:rsid w:val="003C753C"/>
    <w:rsid w:val="003D243E"/>
    <w:rsid w:val="003D2A88"/>
    <w:rsid w:val="003D39F5"/>
    <w:rsid w:val="003E26E5"/>
    <w:rsid w:val="00411ECD"/>
    <w:rsid w:val="00413215"/>
    <w:rsid w:val="00434BA6"/>
    <w:rsid w:val="0044520B"/>
    <w:rsid w:val="0045052B"/>
    <w:rsid w:val="004715AC"/>
    <w:rsid w:val="00472554"/>
    <w:rsid w:val="004857FE"/>
    <w:rsid w:val="004868A7"/>
    <w:rsid w:val="0048709E"/>
    <w:rsid w:val="0048789A"/>
    <w:rsid w:val="0049744D"/>
    <w:rsid w:val="004A0FD9"/>
    <w:rsid w:val="004A67C6"/>
    <w:rsid w:val="004A752F"/>
    <w:rsid w:val="004A7DCA"/>
    <w:rsid w:val="004B3416"/>
    <w:rsid w:val="004F2FD5"/>
    <w:rsid w:val="004F394D"/>
    <w:rsid w:val="0050034F"/>
    <w:rsid w:val="00500CD8"/>
    <w:rsid w:val="0050117F"/>
    <w:rsid w:val="00501A14"/>
    <w:rsid w:val="00516814"/>
    <w:rsid w:val="00521AFB"/>
    <w:rsid w:val="00527160"/>
    <w:rsid w:val="0053747B"/>
    <w:rsid w:val="005478DB"/>
    <w:rsid w:val="0055284B"/>
    <w:rsid w:val="005649FD"/>
    <w:rsid w:val="00567AD9"/>
    <w:rsid w:val="00570FB7"/>
    <w:rsid w:val="00571908"/>
    <w:rsid w:val="00583CE8"/>
    <w:rsid w:val="005A1177"/>
    <w:rsid w:val="005A1682"/>
    <w:rsid w:val="005A3A3F"/>
    <w:rsid w:val="005D1D1A"/>
    <w:rsid w:val="005F0911"/>
    <w:rsid w:val="00607B87"/>
    <w:rsid w:val="00623815"/>
    <w:rsid w:val="006243BE"/>
    <w:rsid w:val="00625F1C"/>
    <w:rsid w:val="0064586A"/>
    <w:rsid w:val="00652607"/>
    <w:rsid w:val="00675E09"/>
    <w:rsid w:val="006B2B42"/>
    <w:rsid w:val="006C1036"/>
    <w:rsid w:val="006C6D64"/>
    <w:rsid w:val="006C7DA0"/>
    <w:rsid w:val="006D4344"/>
    <w:rsid w:val="006D76B3"/>
    <w:rsid w:val="0070369F"/>
    <w:rsid w:val="00713716"/>
    <w:rsid w:val="00716412"/>
    <w:rsid w:val="007164FB"/>
    <w:rsid w:val="007172F0"/>
    <w:rsid w:val="0072422D"/>
    <w:rsid w:val="007328CD"/>
    <w:rsid w:val="00734BEB"/>
    <w:rsid w:val="00736B13"/>
    <w:rsid w:val="00740725"/>
    <w:rsid w:val="00751169"/>
    <w:rsid w:val="00751C82"/>
    <w:rsid w:val="00751E15"/>
    <w:rsid w:val="0075343D"/>
    <w:rsid w:val="007579ED"/>
    <w:rsid w:val="00761533"/>
    <w:rsid w:val="00762B63"/>
    <w:rsid w:val="007767E9"/>
    <w:rsid w:val="0077693A"/>
    <w:rsid w:val="0077737E"/>
    <w:rsid w:val="00783F7D"/>
    <w:rsid w:val="007B1BC8"/>
    <w:rsid w:val="007C11A7"/>
    <w:rsid w:val="007D4790"/>
    <w:rsid w:val="007E1C09"/>
    <w:rsid w:val="007F4A1B"/>
    <w:rsid w:val="007F6F49"/>
    <w:rsid w:val="008036C8"/>
    <w:rsid w:val="00814C16"/>
    <w:rsid w:val="00822C13"/>
    <w:rsid w:val="00830A72"/>
    <w:rsid w:val="0084115E"/>
    <w:rsid w:val="00850326"/>
    <w:rsid w:val="00852814"/>
    <w:rsid w:val="0085321E"/>
    <w:rsid w:val="00870CE7"/>
    <w:rsid w:val="0087492E"/>
    <w:rsid w:val="00883701"/>
    <w:rsid w:val="008A1B86"/>
    <w:rsid w:val="008C25E3"/>
    <w:rsid w:val="008C50DD"/>
    <w:rsid w:val="008C7AD8"/>
    <w:rsid w:val="008E0712"/>
    <w:rsid w:val="00902FD8"/>
    <w:rsid w:val="00910C32"/>
    <w:rsid w:val="00917552"/>
    <w:rsid w:val="00922E67"/>
    <w:rsid w:val="009250F3"/>
    <w:rsid w:val="00925DC6"/>
    <w:rsid w:val="00931516"/>
    <w:rsid w:val="0094316F"/>
    <w:rsid w:val="00945F59"/>
    <w:rsid w:val="009520A6"/>
    <w:rsid w:val="009768A5"/>
    <w:rsid w:val="009941CA"/>
    <w:rsid w:val="009A0C7A"/>
    <w:rsid w:val="009A42BF"/>
    <w:rsid w:val="009A7CA6"/>
    <w:rsid w:val="009B2840"/>
    <w:rsid w:val="009B2CD6"/>
    <w:rsid w:val="009D3E85"/>
    <w:rsid w:val="009E1C45"/>
    <w:rsid w:val="009E4E13"/>
    <w:rsid w:val="00A01C32"/>
    <w:rsid w:val="00A021C1"/>
    <w:rsid w:val="00A06901"/>
    <w:rsid w:val="00A14795"/>
    <w:rsid w:val="00A22066"/>
    <w:rsid w:val="00A274EC"/>
    <w:rsid w:val="00A314E4"/>
    <w:rsid w:val="00A31563"/>
    <w:rsid w:val="00A32477"/>
    <w:rsid w:val="00A33E5A"/>
    <w:rsid w:val="00A42734"/>
    <w:rsid w:val="00A54901"/>
    <w:rsid w:val="00A62900"/>
    <w:rsid w:val="00A675D2"/>
    <w:rsid w:val="00A72AFA"/>
    <w:rsid w:val="00A77659"/>
    <w:rsid w:val="00A8072B"/>
    <w:rsid w:val="00A84A84"/>
    <w:rsid w:val="00A86D4D"/>
    <w:rsid w:val="00A87EAA"/>
    <w:rsid w:val="00A91A89"/>
    <w:rsid w:val="00A947DB"/>
    <w:rsid w:val="00AA6F9B"/>
    <w:rsid w:val="00AB66DA"/>
    <w:rsid w:val="00AD2E42"/>
    <w:rsid w:val="00AE35DC"/>
    <w:rsid w:val="00AE6E7F"/>
    <w:rsid w:val="00AF23D8"/>
    <w:rsid w:val="00B16DC7"/>
    <w:rsid w:val="00B2663F"/>
    <w:rsid w:val="00B557EE"/>
    <w:rsid w:val="00B557F6"/>
    <w:rsid w:val="00B640F3"/>
    <w:rsid w:val="00BA1C18"/>
    <w:rsid w:val="00BA6757"/>
    <w:rsid w:val="00BB394A"/>
    <w:rsid w:val="00BC66EC"/>
    <w:rsid w:val="00C039D9"/>
    <w:rsid w:val="00C2055C"/>
    <w:rsid w:val="00C46C86"/>
    <w:rsid w:val="00C51569"/>
    <w:rsid w:val="00C52E59"/>
    <w:rsid w:val="00C64CC4"/>
    <w:rsid w:val="00C713CC"/>
    <w:rsid w:val="00C72698"/>
    <w:rsid w:val="00C7658A"/>
    <w:rsid w:val="00C804D3"/>
    <w:rsid w:val="00C83F70"/>
    <w:rsid w:val="00C84F8C"/>
    <w:rsid w:val="00C8766B"/>
    <w:rsid w:val="00C9140A"/>
    <w:rsid w:val="00CA21A3"/>
    <w:rsid w:val="00CA3EA2"/>
    <w:rsid w:val="00CB111C"/>
    <w:rsid w:val="00CB1136"/>
    <w:rsid w:val="00CE30E4"/>
    <w:rsid w:val="00CE4CCA"/>
    <w:rsid w:val="00CF5704"/>
    <w:rsid w:val="00D0764F"/>
    <w:rsid w:val="00D11713"/>
    <w:rsid w:val="00D20B4C"/>
    <w:rsid w:val="00D24E2C"/>
    <w:rsid w:val="00D31249"/>
    <w:rsid w:val="00D37236"/>
    <w:rsid w:val="00D37A46"/>
    <w:rsid w:val="00D524B0"/>
    <w:rsid w:val="00D54AEF"/>
    <w:rsid w:val="00D54B82"/>
    <w:rsid w:val="00D66222"/>
    <w:rsid w:val="00D8657A"/>
    <w:rsid w:val="00D872BB"/>
    <w:rsid w:val="00D92E03"/>
    <w:rsid w:val="00DA6B1E"/>
    <w:rsid w:val="00DB199E"/>
    <w:rsid w:val="00DB3C9F"/>
    <w:rsid w:val="00DB4AD4"/>
    <w:rsid w:val="00DD1E1D"/>
    <w:rsid w:val="00DD518E"/>
    <w:rsid w:val="00DE30ED"/>
    <w:rsid w:val="00DE58FC"/>
    <w:rsid w:val="00DE5FAC"/>
    <w:rsid w:val="00DF144C"/>
    <w:rsid w:val="00DF7CEE"/>
    <w:rsid w:val="00E00BDF"/>
    <w:rsid w:val="00E03940"/>
    <w:rsid w:val="00E0744F"/>
    <w:rsid w:val="00E21619"/>
    <w:rsid w:val="00E27E1C"/>
    <w:rsid w:val="00E35D3D"/>
    <w:rsid w:val="00E41F05"/>
    <w:rsid w:val="00E601C4"/>
    <w:rsid w:val="00E657F6"/>
    <w:rsid w:val="00E66C1F"/>
    <w:rsid w:val="00E7170C"/>
    <w:rsid w:val="00E738DF"/>
    <w:rsid w:val="00E86CEA"/>
    <w:rsid w:val="00E96CA1"/>
    <w:rsid w:val="00EB7424"/>
    <w:rsid w:val="00EC3EBD"/>
    <w:rsid w:val="00EC48AC"/>
    <w:rsid w:val="00EC7374"/>
    <w:rsid w:val="00ED338E"/>
    <w:rsid w:val="00EE70BD"/>
    <w:rsid w:val="00F0082D"/>
    <w:rsid w:val="00F02662"/>
    <w:rsid w:val="00F42D85"/>
    <w:rsid w:val="00F77EF9"/>
    <w:rsid w:val="00F820CE"/>
    <w:rsid w:val="00F85CDF"/>
    <w:rsid w:val="00F9359F"/>
    <w:rsid w:val="00F9517C"/>
    <w:rsid w:val="00FA6A7D"/>
    <w:rsid w:val="00FC4A8C"/>
    <w:rsid w:val="00FC6572"/>
    <w:rsid w:val="00FD2A6D"/>
    <w:rsid w:val="00FE720E"/>
    <w:rsid w:val="00FF1E92"/>
    <w:rsid w:val="00FF2C3C"/>
    <w:rsid w:val="00FF4599"/>
    <w:rsid w:val="00FF6E93"/>
    <w:rsid w:val="5C9CB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8EA74"/>
  <w15:chartTrackingRefBased/>
  <w15:docId w15:val="{0D197385-000F-4D76-B1EC-E540AE64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15"/>
    <w:pPr>
      <w:spacing w:after="200" w:line="276" w:lineRule="auto"/>
    </w:pPr>
    <w:rPr>
      <w:rFonts w:eastAsiaTheme="minorEastAsia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477"/>
    <w:pPr>
      <w:spacing w:after="0"/>
      <w:outlineLvl w:val="0"/>
    </w:pPr>
    <w:rPr>
      <w:b/>
      <w:bCs/>
      <w:color w:val="000000" w:themeColor="text1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477"/>
    <w:pPr>
      <w:spacing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477"/>
    <w:pPr>
      <w:spacing w:after="0"/>
      <w:outlineLvl w:val="2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477"/>
    <w:rPr>
      <w:rFonts w:eastAsiaTheme="minorEastAsia"/>
      <w:b/>
      <w:bCs/>
      <w:color w:val="000000" w:themeColor="text1"/>
      <w:u w:val="single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A32477"/>
    <w:rPr>
      <w:rFonts w:eastAsiaTheme="minorEastAsia"/>
      <w:b/>
      <w:bCs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A32477"/>
    <w:rPr>
      <w:rFonts w:eastAsiaTheme="minorEastAsia"/>
      <w:color w:val="000000" w:themeColor="text1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B1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DC7"/>
    <w:rPr>
      <w:rFonts w:eastAsiaTheme="minorEastAsia"/>
      <w:lang w:val="en-GB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B16D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DC7"/>
    <w:rPr>
      <w:rFonts w:eastAsiaTheme="minorEastAsia"/>
      <w:lang w:val="en-GB" w:eastAsia="zh-CN"/>
    </w:rPr>
  </w:style>
  <w:style w:type="character" w:styleId="Strong">
    <w:name w:val="Strong"/>
    <w:basedOn w:val="DefaultParagraphFont"/>
    <w:uiPriority w:val="22"/>
    <w:qFormat/>
    <w:rsid w:val="00B16DC7"/>
    <w:rPr>
      <w:b/>
      <w:bCs/>
    </w:rPr>
  </w:style>
  <w:style w:type="paragraph" w:styleId="Revision">
    <w:name w:val="Revision"/>
    <w:hidden/>
    <w:uiPriority w:val="99"/>
    <w:semiHidden/>
    <w:rsid w:val="00783F7D"/>
    <w:pPr>
      <w:spacing w:after="0" w:line="240" w:lineRule="auto"/>
    </w:pPr>
    <w:rPr>
      <w:rFonts w:eastAsiaTheme="minorEastAsia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8135C3-6383-4CEB-9B6F-7EFE9267995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b9567ac6-9f4c-4b23-8a55-e464ea76c655"/>
  </ds:schemaRefs>
</ds:datastoreItem>
</file>

<file path=customXml/itemProps2.xml><?xml version="1.0" encoding="utf-8"?>
<ds:datastoreItem xmlns:ds="http://schemas.openxmlformats.org/officeDocument/2006/customXml" ds:itemID="{AAFBA0B8-CA4A-4BB5-9C9C-FDF6DD6965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C2AEB-9B7A-43BE-8157-9FACEE66A7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16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KHOO</dc:creator>
  <cp:keywords/>
  <dc:description/>
  <cp:lastModifiedBy>Aldrea LEONG (SPORT)</cp:lastModifiedBy>
  <cp:revision>57</cp:revision>
  <dcterms:created xsi:type="dcterms:W3CDTF">2023-05-08T13:12:00Z</dcterms:created>
  <dcterms:modified xsi:type="dcterms:W3CDTF">2023-05-11T02:54:00Z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2022-05-17T14:31:38Z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71378496-ab45-4a83-8c27-cb68e8bac975</vt:lpwstr>
  </property>
  <property fmtid="{D5CDD505-2E9C-101B-9397-08002B2CF9AE}" pid="9" name="MSIP_Label_5434c4c7-833e-41e4-b0ab-cdb227a2f6f7_ContentBits">
    <vt:lpwstr>0</vt:lpwstr>
  </property>
</Properties>
</file>